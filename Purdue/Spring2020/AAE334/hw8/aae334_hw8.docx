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686B" w14:textId="39D286C9" w:rsidR="00A43BD3" w:rsidRPr="00B828DF" w:rsidRDefault="00A43BD3" w:rsidP="00A43BD3">
      <w:pPr>
        <w:jc w:val="center"/>
        <w:rPr>
          <w:rFonts w:ascii="inherit" w:hAnsi="inherit"/>
        </w:rPr>
      </w:pPr>
    </w:p>
    <w:p w14:paraId="5C89A6C8" w14:textId="1B08DA13" w:rsidR="009A02B2" w:rsidRPr="00B828DF" w:rsidRDefault="009A02B2" w:rsidP="00A43BD3">
      <w:pPr>
        <w:jc w:val="center"/>
        <w:rPr>
          <w:rFonts w:ascii="inherit" w:hAnsi="inherit"/>
        </w:rPr>
      </w:pPr>
    </w:p>
    <w:p w14:paraId="21108DE6" w14:textId="72F01F93" w:rsidR="0032774E" w:rsidRPr="00B828DF" w:rsidRDefault="0032774E" w:rsidP="00A43BD3">
      <w:pPr>
        <w:jc w:val="center"/>
        <w:rPr>
          <w:rFonts w:ascii="inherit" w:hAnsi="inherit"/>
        </w:rPr>
      </w:pPr>
    </w:p>
    <w:p w14:paraId="6294D411" w14:textId="77777777" w:rsidR="00B73A36" w:rsidRPr="00B828DF" w:rsidRDefault="00B73A36" w:rsidP="00B73A36">
      <w:pPr>
        <w:jc w:val="center"/>
        <w:rPr>
          <w:rFonts w:ascii="inherit" w:hAnsi="inherit"/>
        </w:rPr>
      </w:pPr>
    </w:p>
    <w:sdt>
      <w:sdtPr>
        <w:rPr>
          <w:rFonts w:ascii="inherit" w:hAnsi="inherit" w:cstheme="minorHAnsi"/>
          <w:sz w:val="44"/>
          <w:szCs w:val="44"/>
        </w:rPr>
        <w:id w:val="35719314"/>
        <w:placeholder>
          <w:docPart w:val="A4E83C35118E43DA99EF536586427FF8"/>
        </w:placeholder>
        <w:text/>
      </w:sdtPr>
      <w:sdtContent>
        <w:p w14:paraId="02986A8C" w14:textId="6F044FA5" w:rsidR="00B73A36" w:rsidRPr="00B828DF" w:rsidRDefault="00ED1E06" w:rsidP="00B73A36">
          <w:pPr>
            <w:jc w:val="center"/>
            <w:rPr>
              <w:rFonts w:ascii="inherit" w:hAnsi="inherit" w:cstheme="minorHAnsi"/>
              <w:sz w:val="44"/>
              <w:szCs w:val="44"/>
            </w:rPr>
          </w:pPr>
          <w:r w:rsidRPr="00B828DF">
            <w:rPr>
              <w:rFonts w:ascii="inherit" w:hAnsi="inherit" w:cstheme="minorHAnsi"/>
              <w:sz w:val="44"/>
              <w:szCs w:val="44"/>
            </w:rPr>
            <w:t xml:space="preserve">AAE 334: Aerodynamics </w:t>
          </w:r>
        </w:p>
      </w:sdtContent>
    </w:sdt>
    <w:sdt>
      <w:sdtPr>
        <w:rPr>
          <w:rFonts w:ascii="inherit" w:hAnsi="inherit" w:cs="Aharoni"/>
          <w:sz w:val="32"/>
          <w:szCs w:val="32"/>
        </w:rPr>
        <w:id w:val="956144289"/>
        <w:placeholder>
          <w:docPart w:val="7A825015B8D743C689464977DF7B21E3"/>
        </w:placeholder>
        <w:text/>
      </w:sdtPr>
      <w:sdtContent>
        <w:p w14:paraId="2C3C2339" w14:textId="62D2AF95" w:rsidR="00B73A36" w:rsidRPr="00B828DF" w:rsidRDefault="00ED1E06" w:rsidP="00B73A36">
          <w:pPr>
            <w:jc w:val="center"/>
            <w:rPr>
              <w:rFonts w:ascii="inherit" w:hAnsi="inherit" w:cs="Aharoni"/>
              <w:sz w:val="32"/>
              <w:szCs w:val="32"/>
            </w:rPr>
          </w:pPr>
          <w:r w:rsidRPr="00B828DF">
            <w:rPr>
              <w:rFonts w:ascii="inherit" w:hAnsi="inherit" w:cstheme="minorHAnsi"/>
              <w:sz w:val="32"/>
              <w:szCs w:val="32"/>
            </w:rPr>
            <w:t>HW8: Compressible Isentropic Relation &amp; Pitot Tube</w:t>
          </w:r>
        </w:p>
      </w:sdtContent>
    </w:sdt>
    <w:sdt>
      <w:sdtPr>
        <w:rPr>
          <w:rFonts w:ascii="inherit" w:hAnsi="inherit"/>
        </w:rPr>
        <w:id w:val="1820454851"/>
        <w:placeholder>
          <w:docPart w:val="6590AA23AF714B4EB50559EDED2D9E2A"/>
        </w:placeholder>
      </w:sdtPr>
      <w:sdtContent>
        <w:p w14:paraId="1A201B8D" w14:textId="7FFC3B62" w:rsidR="00B73A36" w:rsidRPr="00B828DF" w:rsidRDefault="00ED1E06" w:rsidP="00B73A36">
          <w:pPr>
            <w:jc w:val="center"/>
            <w:rPr>
              <w:rFonts w:ascii="inherit" w:hAnsi="inherit"/>
            </w:rPr>
          </w:pPr>
          <w:r w:rsidRPr="00B828DF">
            <w:rPr>
              <w:rFonts w:ascii="inherit" w:hAnsi="inherit"/>
            </w:rPr>
            <w:t>Dr. Blaisdell</w:t>
          </w:r>
        </w:p>
      </w:sdtContent>
    </w:sdt>
    <w:p w14:paraId="5CCDB288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5A470217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712821C4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2BA44E3F" w14:textId="77777777" w:rsidR="00B73A36" w:rsidRPr="00B828DF" w:rsidRDefault="00B73A36" w:rsidP="00B73A36">
      <w:pPr>
        <w:jc w:val="center"/>
        <w:rPr>
          <w:rFonts w:ascii="inherit" w:hAnsi="inherit"/>
        </w:rPr>
      </w:pPr>
    </w:p>
    <w:sdt>
      <w:sdtPr>
        <w:rPr>
          <w:rFonts w:ascii="inherit" w:hAnsi="inherit"/>
        </w:rPr>
        <w:id w:val="2038148159"/>
        <w:placeholder>
          <w:docPart w:val="4F759C389A9E46EC9EF217DCA838E70B"/>
        </w:placeholder>
      </w:sdtPr>
      <w:sdtContent>
        <w:p w14:paraId="595A8C0B" w14:textId="77777777" w:rsidR="00B73A36" w:rsidRPr="00B828DF" w:rsidRDefault="00B73A36" w:rsidP="00B73A36">
          <w:pPr>
            <w:jc w:val="center"/>
            <w:rPr>
              <w:rFonts w:ascii="inherit" w:hAnsi="inherit"/>
            </w:rPr>
          </w:pPr>
          <w:r w:rsidRPr="00B828DF">
            <w:rPr>
              <w:rFonts w:ascii="inherit" w:hAnsi="inherit"/>
            </w:rPr>
            <w:t>School of Aeronautical &amp; Astronautical Engineering</w:t>
          </w:r>
        </w:p>
      </w:sdtContent>
    </w:sdt>
    <w:sdt>
      <w:sdtPr>
        <w:rPr>
          <w:rFonts w:ascii="inherit" w:hAnsi="inherit"/>
        </w:rPr>
        <w:id w:val="-399828973"/>
        <w:placeholder>
          <w:docPart w:val="7A825015B8D743C689464977DF7B21E3"/>
        </w:placeholder>
      </w:sdtPr>
      <w:sdtContent>
        <w:p w14:paraId="01BB74F1" w14:textId="77777777" w:rsidR="00B73A36" w:rsidRPr="00B828DF" w:rsidRDefault="00B73A36" w:rsidP="00B73A36">
          <w:pPr>
            <w:jc w:val="center"/>
            <w:rPr>
              <w:rFonts w:ascii="inherit" w:hAnsi="inherit"/>
            </w:rPr>
          </w:pPr>
          <w:r w:rsidRPr="00B828DF">
            <w:rPr>
              <w:rFonts w:ascii="inherit" w:hAnsi="inherit"/>
            </w:rPr>
            <w:t>Purdue University</w:t>
          </w:r>
        </w:p>
      </w:sdtContent>
    </w:sdt>
    <w:p w14:paraId="0F81E718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058B3747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48D441B6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11E9AF53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4CF7AC36" w14:textId="77777777" w:rsidR="00B73A36" w:rsidRPr="00B828DF" w:rsidRDefault="00B73A36" w:rsidP="00B73A36">
      <w:pPr>
        <w:jc w:val="center"/>
        <w:rPr>
          <w:rFonts w:ascii="inherit" w:hAnsi="inherit"/>
        </w:rPr>
      </w:pPr>
    </w:p>
    <w:p w14:paraId="54968223" w14:textId="77777777" w:rsidR="00B73A36" w:rsidRPr="00B828DF" w:rsidRDefault="00B73A36" w:rsidP="00B73A36">
      <w:pPr>
        <w:jc w:val="center"/>
        <w:rPr>
          <w:rFonts w:ascii="inherit" w:hAnsi="inherit"/>
        </w:rPr>
      </w:pPr>
    </w:p>
    <w:sdt>
      <w:sdtPr>
        <w:rPr>
          <w:rFonts w:ascii="inherit" w:hAnsi="inherit" w:cstheme="minorHAnsi"/>
          <w:sz w:val="32"/>
          <w:szCs w:val="32"/>
        </w:rPr>
        <w:id w:val="-1088769525"/>
        <w:placeholder>
          <w:docPart w:val="A8E2D49E6F384A93BECFD6018A197679"/>
        </w:placeholder>
        <w:text/>
      </w:sdtPr>
      <w:sdtContent>
        <w:p w14:paraId="2D0B4F7C" w14:textId="77777777" w:rsidR="00B73A36" w:rsidRPr="00B828DF" w:rsidRDefault="00B73A36" w:rsidP="00B73A36">
          <w:pPr>
            <w:jc w:val="center"/>
            <w:rPr>
              <w:rFonts w:ascii="inherit" w:hAnsi="inherit" w:cstheme="minorHAnsi"/>
              <w:sz w:val="32"/>
              <w:szCs w:val="32"/>
            </w:rPr>
          </w:pPr>
          <w:r w:rsidRPr="00B828DF">
            <w:rPr>
              <w:rFonts w:ascii="inherit" w:hAnsi="inherit" w:cstheme="minorHAnsi"/>
              <w:sz w:val="32"/>
              <w:szCs w:val="32"/>
            </w:rPr>
            <w:t>Tomoki Koike</w:t>
          </w:r>
        </w:p>
      </w:sdtContent>
    </w:sdt>
    <w:sdt>
      <w:sdtPr>
        <w:rPr>
          <w:rFonts w:ascii="inherit" w:hAnsi="inherit" w:cstheme="minorHAnsi"/>
          <w:sz w:val="32"/>
          <w:szCs w:val="32"/>
        </w:rPr>
        <w:id w:val="1920976900"/>
        <w:placeholder>
          <w:docPart w:val="839191F7FBF8406A91DA42887915BB6C"/>
        </w:placeholder>
      </w:sdtPr>
      <w:sdtContent>
        <w:p w14:paraId="25F50890" w14:textId="42ED7281" w:rsidR="00B73A36" w:rsidRPr="00B828DF" w:rsidRDefault="00ED1E06" w:rsidP="00B73A36">
          <w:pPr>
            <w:jc w:val="center"/>
            <w:rPr>
              <w:rFonts w:ascii="inherit" w:hAnsi="inherit" w:cstheme="minorHAnsi"/>
              <w:sz w:val="32"/>
              <w:szCs w:val="32"/>
            </w:rPr>
          </w:pPr>
          <w:r w:rsidRPr="00B828DF">
            <w:rPr>
              <w:rFonts w:ascii="inherit" w:hAnsi="inherit" w:cstheme="minorHAnsi"/>
              <w:sz w:val="32"/>
              <w:szCs w:val="32"/>
            </w:rPr>
            <w:t>Friday March 27</w:t>
          </w:r>
          <w:r w:rsidRPr="00B828DF">
            <w:rPr>
              <w:rFonts w:ascii="inherit" w:hAnsi="inherit" w:cstheme="minorHAnsi"/>
              <w:sz w:val="32"/>
              <w:szCs w:val="32"/>
              <w:vertAlign w:val="superscript"/>
            </w:rPr>
            <w:t>th</w:t>
          </w:r>
          <w:r w:rsidRPr="00B828DF">
            <w:rPr>
              <w:rFonts w:ascii="inherit" w:hAnsi="inherit" w:cstheme="minorHAnsi"/>
              <w:sz w:val="32"/>
              <w:szCs w:val="32"/>
            </w:rPr>
            <w:t xml:space="preserve"> 2020</w:t>
          </w:r>
        </w:p>
      </w:sdtContent>
    </w:sdt>
    <w:p w14:paraId="4739E339" w14:textId="12CEE5AA" w:rsidR="00887DE3" w:rsidRPr="00B828DF" w:rsidRDefault="00887DE3" w:rsidP="00A43BD3">
      <w:pPr>
        <w:jc w:val="center"/>
        <w:rPr>
          <w:rFonts w:ascii="inherit" w:hAnsi="inherit"/>
          <w:sz w:val="32"/>
          <w:szCs w:val="32"/>
        </w:rPr>
      </w:pPr>
    </w:p>
    <w:p w14:paraId="264D6A13" w14:textId="02EB210A" w:rsidR="00887DE3" w:rsidRPr="00B828DF" w:rsidRDefault="00887DE3" w:rsidP="00A43BD3">
      <w:pPr>
        <w:jc w:val="center"/>
        <w:rPr>
          <w:rFonts w:ascii="inherit" w:hAnsi="inherit"/>
          <w:sz w:val="32"/>
          <w:szCs w:val="32"/>
        </w:rPr>
      </w:pPr>
    </w:p>
    <w:p w14:paraId="28AC2DB0" w14:textId="6F5241F2" w:rsidR="00540037" w:rsidRPr="00B828DF" w:rsidRDefault="00540037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41B8C399" w14:textId="1E78D731" w:rsidR="00A43BD3" w:rsidRPr="00B828DF" w:rsidRDefault="00244159" w:rsidP="00F20889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73A14F90" wp14:editId="70DB0C6E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6C3" w14:textId="138C7614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drawing>
          <wp:inline distT="0" distB="0" distL="0" distR="0" wp14:anchorId="3CE48D3B" wp14:editId="50316F6D">
            <wp:extent cx="5443870" cy="582308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61" cy="58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9B4" w14:textId="1471D722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</w:p>
    <w:p w14:paraId="6E56EBB2" w14:textId="29B9D5BC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51411246" wp14:editId="25037606">
            <wp:extent cx="5943600" cy="650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962" w14:textId="77777777" w:rsidR="00244159" w:rsidRPr="00B828DF" w:rsidRDefault="00244159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1C0C94EC" w14:textId="65CCFA02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632A623E" wp14:editId="4C11E6B8">
            <wp:extent cx="5943600" cy="1610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FE6A" w14:textId="799A6853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drawing>
          <wp:inline distT="0" distB="0" distL="0" distR="0" wp14:anchorId="5927A49B" wp14:editId="60E2BB54">
            <wp:extent cx="5762625" cy="641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E0E" w14:textId="6E3D73D0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753A09AE" wp14:editId="4E923DBD">
            <wp:extent cx="575310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684" w14:textId="77777777" w:rsidR="00244159" w:rsidRPr="00B828DF" w:rsidRDefault="00244159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2541F414" w14:textId="2DF3A9E4" w:rsidR="00B828DF" w:rsidRPr="00B828DF" w:rsidRDefault="00B828DF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0E42F8C3" wp14:editId="3A4E0C69">
            <wp:extent cx="56769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4D6" w14:textId="77777777" w:rsidR="00B828DF" w:rsidRPr="00B828DF" w:rsidRDefault="00B828DF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343D47AE" w14:textId="696B9BCA" w:rsidR="00B828DF" w:rsidRPr="00B828DF" w:rsidRDefault="00B828DF" w:rsidP="00244159">
      <w:pPr>
        <w:jc w:val="center"/>
        <w:rPr>
          <w:rFonts w:ascii="inherit" w:hAnsi="inherit"/>
          <w:noProof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1F1ED780" wp14:editId="41BE8CC1">
            <wp:extent cx="5943600" cy="2991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8DF">
        <w:rPr>
          <w:rFonts w:ascii="inherit" w:hAnsi="inherit"/>
          <w:noProof/>
        </w:rPr>
        <w:t xml:space="preserve"> </w:t>
      </w:r>
      <w:r w:rsidRPr="00B828DF">
        <w:rPr>
          <w:rFonts w:ascii="inherit" w:hAnsi="inherit"/>
          <w:noProof/>
        </w:rPr>
        <w:drawing>
          <wp:inline distT="0" distB="0" distL="0" distR="0" wp14:anchorId="5699A322" wp14:editId="52A764A7">
            <wp:extent cx="5943600" cy="2393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838" w14:textId="77777777" w:rsidR="00B828DF" w:rsidRPr="00B828DF" w:rsidRDefault="00B828DF">
      <w:pPr>
        <w:rPr>
          <w:rFonts w:ascii="inherit" w:hAnsi="inherit"/>
          <w:noProof/>
        </w:rPr>
      </w:pPr>
      <w:r w:rsidRPr="00B828DF">
        <w:rPr>
          <w:rFonts w:ascii="inherit" w:hAnsi="inherit"/>
          <w:noProof/>
        </w:rPr>
        <w:br w:type="page"/>
      </w:r>
    </w:p>
    <w:p w14:paraId="30668E3E" w14:textId="1B702A85" w:rsidR="00B828DF" w:rsidRPr="00B828DF" w:rsidRDefault="00B828DF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67D1D5DE" wp14:editId="78069B6F">
            <wp:extent cx="5762625" cy="7467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F015" w14:textId="77777777" w:rsidR="00B828DF" w:rsidRPr="00B828DF" w:rsidRDefault="00B828DF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1A787D6B" w14:textId="5719C4E1" w:rsidR="00B828DF" w:rsidRPr="00B828DF" w:rsidRDefault="00B828DF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3979B653" wp14:editId="0D54581C">
            <wp:extent cx="57531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BF83" w14:textId="77777777" w:rsidR="00B828DF" w:rsidRPr="00B828DF" w:rsidRDefault="00B828DF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</w:p>
    <w:p w14:paraId="49A4ECB5" w14:textId="3606EA3D" w:rsidR="00B828DF" w:rsidRPr="00B828DF" w:rsidRDefault="00B828DF" w:rsidP="00244159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57FC2844" wp14:editId="3804A421">
            <wp:extent cx="5943600" cy="3521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9BF" w14:textId="4BB235FE" w:rsidR="00B828DF" w:rsidRPr="00B828DF" w:rsidRDefault="00B828DF" w:rsidP="00B828DF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78EB6D43" wp14:editId="7ACBABA2">
            <wp:extent cx="5450205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8DF">
        <w:rPr>
          <w:rFonts w:ascii="inherit" w:hAnsi="inherit"/>
          <w:sz w:val="32"/>
          <w:szCs w:val="32"/>
        </w:rPr>
        <w:br w:type="page"/>
      </w:r>
    </w:p>
    <w:p w14:paraId="730E6934" w14:textId="142E0DD5" w:rsidR="00B828DF" w:rsidRPr="00B828DF" w:rsidRDefault="00B828DF">
      <w:pPr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noProof/>
        </w:rPr>
        <w:lastRenderedPageBreak/>
        <w:drawing>
          <wp:inline distT="0" distB="0" distL="0" distR="0" wp14:anchorId="64E60391" wp14:editId="6723B63A">
            <wp:extent cx="5819775" cy="467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5E4C" w14:textId="55B3D472" w:rsidR="00B828DF" w:rsidRDefault="00B828DF" w:rsidP="00B828DF">
      <w:pPr>
        <w:jc w:val="center"/>
        <w:rPr>
          <w:rFonts w:ascii="inherit" w:hAnsi="inherit"/>
          <w:sz w:val="32"/>
          <w:szCs w:val="32"/>
        </w:rPr>
      </w:pPr>
      <w:r w:rsidRPr="00B828DF">
        <w:rPr>
          <w:rFonts w:ascii="inherit" w:hAnsi="inherit"/>
          <w:sz w:val="32"/>
          <w:szCs w:val="32"/>
        </w:rPr>
        <w:br w:type="page"/>
      </w:r>
      <w:r>
        <w:rPr>
          <w:rFonts w:ascii="inherit" w:hAnsi="inherit"/>
          <w:sz w:val="32"/>
          <w:szCs w:val="32"/>
        </w:rPr>
        <w:lastRenderedPageBreak/>
        <w:t>Appendix</w:t>
      </w:r>
    </w:p>
    <w:p w14:paraId="6EEA0948" w14:textId="2372F044" w:rsidR="00B828DF" w:rsidRDefault="00B828DF" w:rsidP="00B828DF">
      <w:pPr>
        <w:rPr>
          <w:rFonts w:ascii="inherit" w:hAnsi="inherit"/>
          <w:sz w:val="32"/>
          <w:szCs w:val="32"/>
        </w:rPr>
      </w:pPr>
    </w:p>
    <w:p w14:paraId="5B68AA59" w14:textId="77777777" w:rsidR="00B828DF" w:rsidRPr="00B828DF" w:rsidRDefault="00B828DF" w:rsidP="00B828DF">
      <w:pPr>
        <w:spacing w:before="45" w:after="75" w:line="300" w:lineRule="atLeast"/>
        <w:ind w:right="150"/>
        <w:outlineLvl w:val="1"/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30"/>
          <w:szCs w:val="30"/>
        </w:rPr>
        <w:t>AAE334 HW8 MATLAB</w:t>
      </w:r>
    </w:p>
    <w:p w14:paraId="595BFC23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close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E4ADEC" w14:textId="77777777" w:rsidR="00B828DF" w:rsidRPr="00B828DF" w:rsidRDefault="00B828DF" w:rsidP="00B828DF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0FD18" w14:textId="77777777" w:rsidR="00B828DF" w:rsidRPr="00B828DF" w:rsidRDefault="00B828DF" w:rsidP="00B828DF">
      <w:pPr>
        <w:spacing w:before="45" w:after="75" w:line="270" w:lineRule="atLeast"/>
        <w:ind w:right="150"/>
        <w:outlineLvl w:val="2"/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  <w:t>P1</w:t>
      </w:r>
    </w:p>
    <w:p w14:paraId="332A4AB3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P0 = 300e3;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stagnation pressure [Pa]</w:t>
      </w:r>
    </w:p>
    <w:p w14:paraId="78808BB7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T0 = 500;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stagnation temperature [K]</w:t>
      </w:r>
    </w:p>
    <w:p w14:paraId="767CF1C0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2.0;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Mach number</w:t>
      </w:r>
    </w:p>
    <w:p w14:paraId="32533FC6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24D7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Argon</w:t>
      </w:r>
    </w:p>
    <w:p w14:paraId="3F23CE50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gamma_Ar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1.667;</w:t>
      </w:r>
    </w:p>
    <w:p w14:paraId="5BAEB059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(P0,M,gamma_Ar,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B025A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(T0,M,gamma_Ar,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A0E038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67D71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Nitrogen</w:t>
      </w:r>
    </w:p>
    <w:p w14:paraId="2AC71B43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gamma_N2 = 1.400;</w:t>
      </w:r>
    </w:p>
    <w:p w14:paraId="336DB08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(P0,M,gamma_N2,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1B21EA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(T0,M,gamma_N2,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F0B7D2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8B46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Carbon Dioxide</w:t>
      </w:r>
    </w:p>
    <w:p w14:paraId="24BDA757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gamma_CO2 = 1.289;</w:t>
      </w:r>
    </w:p>
    <w:p w14:paraId="1AC978DE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(P0,M,gamma_CO2,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2EA25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(T0,M,gamma_CO2,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166DE0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81D96E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Octane</w:t>
      </w:r>
    </w:p>
    <w:p w14:paraId="597F2D7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gamma_C8H18 = 1.044;</w:t>
      </w:r>
    </w:p>
    <w:p w14:paraId="7F01477C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(P0,M,gamma_C8H18,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2064E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(T0,M,gamma_C8H18,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CB80FA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FE44A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Per-</w:t>
      </w:r>
      <w:proofErr w:type="spellStart"/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fluoro</w:t>
      </w:r>
      <w:proofErr w:type="spellEnd"/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-n-butane</w:t>
      </w:r>
    </w:p>
    <w:p w14:paraId="5C85D32E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gamma_C4F10 = 1.024;</w:t>
      </w:r>
    </w:p>
    <w:p w14:paraId="150385EC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(P0,M,gamma_C4F10,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356C07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T_Ar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(T0,M,gamma_C4F10,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7E1258" w14:textId="77777777" w:rsidR="00B828DF" w:rsidRPr="00B828DF" w:rsidRDefault="00B828DF" w:rsidP="00B828DF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92B6F3" w14:textId="77777777" w:rsidR="00B828DF" w:rsidRPr="00B828DF" w:rsidRDefault="00B828DF" w:rsidP="00B828DF">
      <w:pPr>
        <w:spacing w:before="45" w:after="75" w:line="270" w:lineRule="atLeast"/>
        <w:ind w:right="150"/>
        <w:outlineLvl w:val="2"/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  <w:t>P2</w:t>
      </w:r>
    </w:p>
    <w:p w14:paraId="05816139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P0 = 100e3;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stagnation pressure [Pa]</w:t>
      </w:r>
    </w:p>
    <w:p w14:paraId="4F7B6C1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T0 = 300;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stagnation temperature [K]</w:t>
      </w:r>
    </w:p>
    <w:p w14:paraId="4CEFC5BD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M = 1.0;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Mach number </w:t>
      </w:r>
    </w:p>
    <w:p w14:paraId="2581D3C1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gamma = 1.4;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heat capacity ratio</w:t>
      </w:r>
    </w:p>
    <w:p w14:paraId="00A562C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287.05;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gas constant [J/kg/K]</w:t>
      </w:r>
    </w:p>
    <w:p w14:paraId="63CAAFE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pi*1.0^2;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hole area [m2]</w:t>
      </w:r>
    </w:p>
    <w:p w14:paraId="71CAFB52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186C4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(P0,M,gamma,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static pressure at hole </w:t>
      </w:r>
    </w:p>
    <w:p w14:paraId="2AFDD00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(T0,M,gamma,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'static'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static temperature at hole</w:t>
      </w:r>
    </w:p>
    <w:p w14:paraId="6621A0C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rho = P/R/T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 xml:space="preserve">% static density at hole </w:t>
      </w:r>
    </w:p>
    <w:p w14:paraId="33212FFC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u = M*sqrt(gamma*R*T)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velocity at hole</w:t>
      </w:r>
    </w:p>
    <w:p w14:paraId="1B3A938B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m_dot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rho*u*A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mass flow at hole</w:t>
      </w:r>
    </w:p>
    <w:p w14:paraId="313AE96E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Ft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m_dot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*u + P*A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thrust at hole [N]</w:t>
      </w:r>
    </w:p>
    <w:p w14:paraId="3C19E1B3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46778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Compare to RD-180 rocket engine</w:t>
      </w:r>
    </w:p>
    <w:p w14:paraId="06323F76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rat = Ft/4.15e6</w:t>
      </w:r>
    </w:p>
    <w:p w14:paraId="50B955AD" w14:textId="77777777" w:rsidR="00B828DF" w:rsidRPr="00B828DF" w:rsidRDefault="00B828DF" w:rsidP="00B828DF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B672" w14:textId="77777777" w:rsidR="00B828DF" w:rsidRPr="00B828DF" w:rsidRDefault="00B828DF" w:rsidP="00B828DF">
      <w:pPr>
        <w:spacing w:before="45" w:after="75" w:line="270" w:lineRule="atLeast"/>
        <w:ind w:right="150"/>
        <w:outlineLvl w:val="2"/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  <w:t>P3</w:t>
      </w:r>
    </w:p>
    <w:p w14:paraId="5C1C2321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P02 = 1.524;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[atm]</w:t>
      </w:r>
    </w:p>
    <w:p w14:paraId="3E7CA299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 = 1;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[atm]</w:t>
      </w:r>
    </w:p>
    <w:p w14:paraId="4E7699DA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288;  </w:t>
      </w: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[K]</w:t>
      </w:r>
    </w:p>
    <w:p w14:paraId="36F92AF8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0.8;  </w:t>
      </w:r>
    </w:p>
    <w:p w14:paraId="0FF23FB8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831E3B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&lt;iii&gt;</w:t>
      </w:r>
    </w:p>
    <w:p w14:paraId="502B939A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u = M*sqrt(gamma*R*T)</w:t>
      </w:r>
    </w:p>
    <w:p w14:paraId="32CA5071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CBC3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&lt;v&gt;</w:t>
      </w:r>
    </w:p>
    <w:p w14:paraId="4A4C8608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M2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two_point_interpolate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(5.9,5.746,5.924,1.8,1.82)</w:t>
      </w:r>
    </w:p>
    <w:p w14:paraId="74BEBFC3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CF9A6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&lt;vi&gt;</w:t>
      </w:r>
    </w:p>
    <w:p w14:paraId="3B62E697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u2 = M2*sqrt(gamma*R*T)</w:t>
      </w:r>
    </w:p>
    <w:p w14:paraId="5C34F6C9" w14:textId="77777777" w:rsidR="00B828DF" w:rsidRPr="00B828DF" w:rsidRDefault="00B828DF" w:rsidP="00B828DF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C653E" w14:textId="77777777" w:rsidR="00B828DF" w:rsidRPr="00B828DF" w:rsidRDefault="00B828DF" w:rsidP="00B828DF">
      <w:pPr>
        <w:spacing w:before="45" w:after="75" w:line="270" w:lineRule="atLeast"/>
        <w:ind w:right="150"/>
        <w:outlineLvl w:val="2"/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  <w:t>P4</w:t>
      </w:r>
    </w:p>
    <w:p w14:paraId="65F4EEC3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Cp = 1.01</w:t>
      </w:r>
    </w:p>
    <w:p w14:paraId="007896C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M1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calc_M_from_Cp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(1.01)</w:t>
      </w:r>
    </w:p>
    <w:p w14:paraId="2D3CB492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E816F1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Cp = 1.05</w:t>
      </w:r>
    </w:p>
    <w:p w14:paraId="3EC4C89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M2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calc_M_from_Cp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(1.05)</w:t>
      </w:r>
    </w:p>
    <w:p w14:paraId="1E514C46" w14:textId="77777777" w:rsidR="00B828DF" w:rsidRPr="00B828DF" w:rsidRDefault="00B828DF" w:rsidP="00B828DF">
      <w:pPr>
        <w:shd w:val="clear" w:color="auto" w:fill="F7F7F7"/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7E6C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228B22"/>
          <w:sz w:val="21"/>
          <w:szCs w:val="21"/>
        </w:rPr>
        <w:t>% Cp = 1.10</w:t>
      </w:r>
    </w:p>
    <w:p w14:paraId="6E8C6555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M3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calc_M_from_Cp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(1.10)</w:t>
      </w:r>
    </w:p>
    <w:p w14:paraId="1B186B50" w14:textId="77777777" w:rsidR="00B828DF" w:rsidRPr="00B828DF" w:rsidRDefault="00B828DF" w:rsidP="00B828DF">
      <w:pPr>
        <w:spacing w:after="24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D9923D" w14:textId="77777777" w:rsidR="00B828DF" w:rsidRPr="00B828DF" w:rsidRDefault="00B828DF" w:rsidP="00B828DF">
      <w:pPr>
        <w:spacing w:before="45" w:after="75" w:line="270" w:lineRule="atLeast"/>
        <w:ind w:right="150"/>
        <w:outlineLvl w:val="2"/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</w:pPr>
      <w:r w:rsidRPr="00B828DF">
        <w:rPr>
          <w:rFonts w:ascii="Helvetica" w:eastAsia="Times New Roman" w:hAnsi="Helvetica" w:cs="Times New Roman"/>
          <w:b/>
          <w:bCs/>
          <w:color w:val="3C3C3C"/>
          <w:sz w:val="26"/>
          <w:szCs w:val="26"/>
        </w:rPr>
        <w:t>FUNCTION</w:t>
      </w:r>
    </w:p>
    <w:p w14:paraId="3FCBEE2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calc_M_from_Cp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(Cp)</w:t>
      </w:r>
    </w:p>
    <w:p w14:paraId="0D7C064B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gamma = 1.4;</w:t>
      </w:r>
    </w:p>
    <w:p w14:paraId="6A0A2098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syms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 xml:space="preserve">M </w:t>
      </w:r>
    </w:p>
    <w:p w14:paraId="21914DA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a1 = 2/gamma/M^2;</w:t>
      </w:r>
    </w:p>
    <w:p w14:paraId="5E5C986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a2 = (1 + (gamma - 1)/2*M^2)^(gamma/(gamma - 1));</w:t>
      </w:r>
    </w:p>
    <w:p w14:paraId="214F3249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eqn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Cp == a1*(a2 - 1);</w:t>
      </w:r>
    </w:p>
    <w:p w14:paraId="7648DAF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 = double(solve(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eqn,M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404CAEF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 = M(M==real(M) &amp; real(M)&gt;0);</w:t>
      </w:r>
    </w:p>
    <w:p w14:paraId="26EA1C40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B7823C4" w14:textId="08C3752D" w:rsidR="00B828DF" w:rsidRDefault="00B828DF" w:rsidP="00B828DF">
      <w:pPr>
        <w:rPr>
          <w:rFonts w:ascii="inherit" w:hAnsi="inherit"/>
          <w:sz w:val="32"/>
          <w:szCs w:val="32"/>
        </w:rPr>
      </w:pPr>
    </w:p>
    <w:p w14:paraId="10BCFA7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two_point_interpolate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x,x_low,x_high,y_low,y_high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E113E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slope = (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y_high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y_low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 / (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x_high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x_low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C53DA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slope * (x -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x_low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y_low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DA8350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D72E81C" w14:textId="27EC5986" w:rsidR="00B828DF" w:rsidRDefault="00B828DF" w:rsidP="00B828DF">
      <w:pPr>
        <w:rPr>
          <w:rFonts w:ascii="inherit" w:hAnsi="inherit"/>
          <w:sz w:val="32"/>
          <w:szCs w:val="32"/>
        </w:rPr>
      </w:pPr>
    </w:p>
    <w:p w14:paraId="4140C59C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T2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T_from_M_and_gamma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(T1, M, gamma, type)</w:t>
      </w:r>
    </w:p>
    <w:p w14:paraId="6CE9BD46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type ==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"stagnation"</w:t>
      </w:r>
    </w:p>
    <w:p w14:paraId="5E0F0AD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T2 = T1 * (1 + (gamma - 1) / 2 * M^2);</w:t>
      </w:r>
    </w:p>
    <w:p w14:paraId="021F768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type ==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"static"</w:t>
      </w:r>
    </w:p>
    <w:p w14:paraId="0C1206A3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T2 = T1 / (1 + (gamma - 1) / 2 * M^2);</w:t>
      </w:r>
    </w:p>
    <w:p w14:paraId="2A95518B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D66000D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"Error. Incorrect type. Type can only be 'stagnation' or 'static'."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CD705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6717FFC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1332BC5" w14:textId="6B479D9E" w:rsidR="00B828DF" w:rsidRDefault="00B828DF" w:rsidP="00B828DF">
      <w:pPr>
        <w:rPr>
          <w:rFonts w:ascii="inherit" w:hAnsi="inherit"/>
          <w:sz w:val="32"/>
          <w:szCs w:val="32"/>
        </w:rPr>
      </w:pPr>
    </w:p>
    <w:p w14:paraId="71140EF9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p2 =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p_from_M_and_gamma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(p1, M, gamma, type)</w:t>
      </w:r>
    </w:p>
    <w:p w14:paraId="298F4FE2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type ==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"stagnation"</w:t>
      </w:r>
    </w:p>
    <w:p w14:paraId="79F85A74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p2 = p1 * (1 + (gamma - 1) / 2 * M^2)^(gamma/(gamma - 1));</w:t>
      </w:r>
    </w:p>
    <w:p w14:paraId="47B30DAD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type == 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"static"</w:t>
      </w:r>
    </w:p>
    <w:p w14:paraId="3B20714D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p2 = p1 / (1 + (gamma - 1) / 2 * M^2)^(gamma/(gamma - 1));</w:t>
      </w:r>
    </w:p>
    <w:p w14:paraId="66A76D70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01E530E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disp</w:t>
      </w:r>
      <w:proofErr w:type="spellEnd"/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828DF">
        <w:rPr>
          <w:rFonts w:ascii="Consolas" w:eastAsia="Times New Roman" w:hAnsi="Consolas" w:cs="Times New Roman"/>
          <w:color w:val="A020F0"/>
          <w:sz w:val="21"/>
          <w:szCs w:val="21"/>
        </w:rPr>
        <w:t>"Error. Incorrect type. Type can only be 'stagnation' or 'static'."</w:t>
      </w: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65131B" w14:textId="77777777" w:rsidR="00B828DF" w:rsidRPr="00B828DF" w:rsidRDefault="00B828DF" w:rsidP="00B828DF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E9AD68A" w14:textId="77777777" w:rsidR="00B828DF" w:rsidRPr="00B828DF" w:rsidRDefault="00B828DF" w:rsidP="00B828DF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28D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576A3A5" w14:textId="77777777" w:rsidR="00B828DF" w:rsidRPr="00B828DF" w:rsidDel="00B828DF" w:rsidRDefault="00B828DF" w:rsidP="00B828DF">
      <w:pPr>
        <w:rPr>
          <w:del w:id="0" w:author="小池 智己" w:date="2020-03-26T02:02:00Z"/>
          <w:rFonts w:ascii="inherit" w:hAnsi="inherit"/>
          <w:sz w:val="32"/>
          <w:szCs w:val="32"/>
        </w:rPr>
      </w:pPr>
      <w:bookmarkStart w:id="1" w:name="_GoBack"/>
      <w:bookmarkEnd w:id="1"/>
    </w:p>
    <w:p w14:paraId="74CDBF3A" w14:textId="6CF3F37E" w:rsidR="00B828DF" w:rsidRPr="00B828DF" w:rsidRDefault="00B828DF" w:rsidP="00B828DF">
      <w:pPr>
        <w:rPr>
          <w:rFonts w:ascii="inherit" w:hAnsi="inherit"/>
          <w:sz w:val="32"/>
          <w:szCs w:val="32"/>
        </w:rPr>
      </w:pPr>
    </w:p>
    <w:p w14:paraId="5A52D01E" w14:textId="77777777" w:rsidR="00244159" w:rsidRPr="00B828DF" w:rsidRDefault="00244159" w:rsidP="00244159">
      <w:pPr>
        <w:jc w:val="center"/>
        <w:rPr>
          <w:rFonts w:ascii="inherit" w:hAnsi="inherit"/>
          <w:sz w:val="32"/>
          <w:szCs w:val="32"/>
        </w:rPr>
      </w:pPr>
    </w:p>
    <w:sectPr w:rsidR="00244159" w:rsidRPr="00B828D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64A49" w14:textId="77777777" w:rsidR="0083302B" w:rsidRDefault="0083302B" w:rsidP="009A02B2">
      <w:pPr>
        <w:spacing w:after="0" w:line="240" w:lineRule="auto"/>
      </w:pPr>
      <w:r>
        <w:separator/>
      </w:r>
    </w:p>
  </w:endnote>
  <w:endnote w:type="continuationSeparator" w:id="0">
    <w:p w14:paraId="0BC77877" w14:textId="77777777" w:rsidR="0083302B" w:rsidRDefault="0083302B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7292154"/>
      <w:docPartObj>
        <w:docPartGallery w:val="Page Numbers (Bottom of Page)"/>
        <w:docPartUnique/>
      </w:docPartObj>
    </w:sdtPr>
    <w:sdtEndPr>
      <w:rPr>
        <w:rFonts w:ascii="Bookman Old Style" w:hAnsi="Bookman Old Style"/>
        <w:noProof/>
        <w:sz w:val="24"/>
        <w:szCs w:val="24"/>
      </w:rPr>
    </w:sdtEndPr>
    <w:sdtContent>
      <w:p w14:paraId="6B359464" w14:textId="41E3C058" w:rsidR="00540037" w:rsidRPr="00D80CBF" w:rsidRDefault="00540037">
        <w:pPr>
          <w:pStyle w:val="Footer"/>
          <w:jc w:val="center"/>
          <w:rPr>
            <w:rFonts w:ascii="Bookman Old Style" w:hAnsi="Bookman Old Style"/>
            <w:sz w:val="24"/>
            <w:szCs w:val="24"/>
          </w:rPr>
        </w:pPr>
        <w:r w:rsidRPr="00D80CBF">
          <w:rPr>
            <w:rFonts w:ascii="Bookman Old Style" w:hAnsi="Bookman Old Style"/>
            <w:sz w:val="24"/>
            <w:szCs w:val="24"/>
          </w:rPr>
          <w:fldChar w:fldCharType="begin"/>
        </w:r>
        <w:r w:rsidRPr="00D80CBF">
          <w:rPr>
            <w:rFonts w:ascii="Bookman Old Style" w:hAnsi="Bookman Old Style"/>
            <w:sz w:val="24"/>
            <w:szCs w:val="24"/>
          </w:rPr>
          <w:instrText xml:space="preserve"> PAGE   \* MERGEFORMAT </w:instrText>
        </w:r>
        <w:r w:rsidRPr="00D80CBF">
          <w:rPr>
            <w:rFonts w:ascii="Bookman Old Style" w:hAnsi="Bookman Old Style"/>
            <w:sz w:val="24"/>
            <w:szCs w:val="24"/>
          </w:rPr>
          <w:fldChar w:fldCharType="separate"/>
        </w:r>
        <w:r w:rsidRPr="00D80CBF">
          <w:rPr>
            <w:rFonts w:ascii="Bookman Old Style" w:hAnsi="Bookman Old Style"/>
            <w:noProof/>
            <w:sz w:val="24"/>
            <w:szCs w:val="24"/>
          </w:rPr>
          <w:t>2</w:t>
        </w:r>
        <w:r w:rsidRPr="00D80CBF">
          <w:rPr>
            <w:rFonts w:ascii="Bookman Old Style" w:hAnsi="Bookman Old Style"/>
            <w:noProof/>
            <w:sz w:val="24"/>
            <w:szCs w:val="24"/>
          </w:rPr>
          <w:fldChar w:fldCharType="end"/>
        </w:r>
      </w:p>
    </w:sdtContent>
  </w:sdt>
  <w:p w14:paraId="77C3D35D" w14:textId="13C1A13C" w:rsidR="00540037" w:rsidRPr="00D80CBF" w:rsidRDefault="00540037" w:rsidP="00D80CBF">
    <w:pPr>
      <w:pStyle w:val="Footer"/>
      <w:rPr>
        <w:rFonts w:ascii="Bookman Old Style" w:hAnsi="Bookman Old Style" w:cstheme="majorHAnsi"/>
        <w:sz w:val="24"/>
        <w:szCs w:val="24"/>
      </w:rPr>
    </w:pPr>
    <w:r w:rsidRPr="00D80CBF">
      <w:rPr>
        <w:rFonts w:ascii="Bookman Old Style" w:hAnsi="Bookman Old Style" w:cstheme="majorHAnsi"/>
        <w:sz w:val="24"/>
        <w:szCs w:val="24"/>
      </w:rPr>
      <w:t>Tomoki Koike</w:t>
    </w:r>
    <w:r>
      <w:rPr>
        <w:rFonts w:ascii="Bookman Old Style" w:hAnsi="Bookman Old Style" w:cstheme="majorHAnsi"/>
        <w:sz w:val="24"/>
        <w:szCs w:val="24"/>
      </w:rPr>
      <w:t xml:space="preserve">   </w:t>
    </w:r>
    <w:sdt>
      <w:sdtPr>
        <w:rPr>
          <w:rFonts w:ascii="Bookman Old Style" w:hAnsi="Bookman Old Style" w:cstheme="majorHAnsi"/>
          <w:sz w:val="24"/>
          <w:szCs w:val="24"/>
        </w:rPr>
        <w:id w:val="-476530280"/>
        <w:placeholder>
          <w:docPart w:val="C41FA95C2F0B481CA857BCD11553E2D9"/>
        </w:placeholder>
        <w:text/>
      </w:sdtPr>
      <w:sdtContent>
        <w:r>
          <w:rPr>
            <w:rFonts w:ascii="Bookman Old Style" w:hAnsi="Bookman Old Style" w:cstheme="majorHAnsi"/>
            <w:sz w:val="24"/>
            <w:szCs w:val="24"/>
          </w:rPr>
          <w:t>AAE 334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8A4A3" w14:textId="77777777" w:rsidR="0083302B" w:rsidRDefault="0083302B" w:rsidP="009A02B2">
      <w:pPr>
        <w:spacing w:after="0" w:line="240" w:lineRule="auto"/>
      </w:pPr>
      <w:r>
        <w:separator/>
      </w:r>
    </w:p>
  </w:footnote>
  <w:footnote w:type="continuationSeparator" w:id="0">
    <w:p w14:paraId="3E1B680F" w14:textId="77777777" w:rsidR="0083302B" w:rsidRDefault="0083302B" w:rsidP="009A02B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小池 智己">
    <w15:presenceInfo w15:providerId="Windows Live" w15:userId="bd6265594aeb4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F06A0"/>
    <w:rsid w:val="0012716A"/>
    <w:rsid w:val="001B1A0C"/>
    <w:rsid w:val="0023375E"/>
    <w:rsid w:val="00244159"/>
    <w:rsid w:val="00262D49"/>
    <w:rsid w:val="00270E50"/>
    <w:rsid w:val="0032774E"/>
    <w:rsid w:val="00481280"/>
    <w:rsid w:val="004E1663"/>
    <w:rsid w:val="00540037"/>
    <w:rsid w:val="006F03A3"/>
    <w:rsid w:val="007701F8"/>
    <w:rsid w:val="007A75B8"/>
    <w:rsid w:val="007F419A"/>
    <w:rsid w:val="0083302B"/>
    <w:rsid w:val="00887DE3"/>
    <w:rsid w:val="00892773"/>
    <w:rsid w:val="00923BEC"/>
    <w:rsid w:val="00950DD6"/>
    <w:rsid w:val="009A02B2"/>
    <w:rsid w:val="00A43BD3"/>
    <w:rsid w:val="00A5001F"/>
    <w:rsid w:val="00B73A36"/>
    <w:rsid w:val="00B828DF"/>
    <w:rsid w:val="00C163E8"/>
    <w:rsid w:val="00CF7860"/>
    <w:rsid w:val="00D80CBF"/>
    <w:rsid w:val="00DE1C62"/>
    <w:rsid w:val="00ED1E06"/>
    <w:rsid w:val="00F20889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36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DF"/>
    <w:rPr>
      <w:rFonts w:ascii="Segoe UI" w:hAnsi="Segoe UI" w:cs="Segoe UI"/>
      <w:sz w:val="18"/>
      <w:szCs w:val="18"/>
    </w:rPr>
  </w:style>
  <w:style w:type="character" w:customStyle="1" w:styleId="s3d0ddf6841">
    <w:name w:val="s3d0ddf6841"/>
    <w:basedOn w:val="DefaultParagraphFont"/>
    <w:rsid w:val="00B828DF"/>
    <w:rPr>
      <w:color w:val="0000FF"/>
    </w:rPr>
  </w:style>
  <w:style w:type="character" w:customStyle="1" w:styleId="s3d0ddf680">
    <w:name w:val="s3d0ddf680"/>
    <w:basedOn w:val="DefaultParagraphFont"/>
    <w:rsid w:val="00B828DF"/>
  </w:style>
  <w:style w:type="character" w:customStyle="1" w:styleId="s6903bcc541">
    <w:name w:val="s6903bcc541"/>
    <w:basedOn w:val="DefaultParagraphFont"/>
    <w:rsid w:val="00B828DF"/>
    <w:rPr>
      <w:color w:val="0000FF"/>
    </w:rPr>
  </w:style>
  <w:style w:type="character" w:customStyle="1" w:styleId="s6903bcc50">
    <w:name w:val="s6903bcc50"/>
    <w:basedOn w:val="DefaultParagraphFont"/>
    <w:rsid w:val="00B828DF"/>
  </w:style>
  <w:style w:type="character" w:customStyle="1" w:styleId="s6903bcc551">
    <w:name w:val="s6903bcc551"/>
    <w:basedOn w:val="DefaultParagraphFont"/>
    <w:rsid w:val="00B828DF"/>
    <w:rPr>
      <w:color w:val="A020F0"/>
    </w:rPr>
  </w:style>
  <w:style w:type="character" w:customStyle="1" w:styleId="sb4863e2241">
    <w:name w:val="sb4863e2241"/>
    <w:basedOn w:val="DefaultParagraphFont"/>
    <w:rsid w:val="00B828DF"/>
    <w:rPr>
      <w:color w:val="0000FF"/>
    </w:rPr>
  </w:style>
  <w:style w:type="character" w:customStyle="1" w:styleId="sb4863e220">
    <w:name w:val="sb4863e220"/>
    <w:basedOn w:val="DefaultParagraphFont"/>
    <w:rsid w:val="00B828DF"/>
  </w:style>
  <w:style w:type="character" w:customStyle="1" w:styleId="sb4863e2251">
    <w:name w:val="sb4863e2251"/>
    <w:basedOn w:val="DefaultParagraphFont"/>
    <w:rsid w:val="00B828DF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3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8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5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1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5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3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1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0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8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5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3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5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66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3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7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4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1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9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2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9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4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7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8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3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4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3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5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4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4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2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1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6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0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94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8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8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8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6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1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5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4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2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1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6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5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4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5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4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7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6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3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8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4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9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2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0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3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3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8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8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3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3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6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5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93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5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29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2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4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1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8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518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6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95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9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8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3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801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0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6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8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5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2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0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8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1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4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5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5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7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3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7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1FA95C2F0B481CA857BCD11553E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7160-A3D7-4D53-AC54-EE8A1BBABF00}"/>
      </w:docPartPr>
      <w:docPartBody>
        <w:p w:rsidR="0073748F" w:rsidRDefault="005C17D9" w:rsidP="005C17D9">
          <w:pPr>
            <w:pStyle w:val="C41FA95C2F0B481CA857BCD11553E2D9"/>
          </w:pPr>
          <w:r>
            <w:rPr>
              <w:rFonts w:ascii="Bookman Old Style" w:hAnsi="Bookman Old Style" w:cstheme="majorHAnsi"/>
              <w:sz w:val="24"/>
              <w:szCs w:val="24"/>
            </w:rPr>
            <w:t>Enter Course Title</w:t>
          </w:r>
        </w:p>
      </w:docPartBody>
    </w:docPart>
    <w:docPart>
      <w:docPartPr>
        <w:name w:val="A4E83C35118E43DA99EF536586427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9F5D-76CA-465B-83ED-688A13231748}"/>
      </w:docPartPr>
      <w:docPartBody>
        <w:p w:rsidR="00AB2F67" w:rsidRDefault="00AB2F67" w:rsidP="00AB2F67">
          <w:pPr>
            <w:pStyle w:val="A4E83C35118E43DA99EF536586427FF8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7A825015B8D743C689464977DF7B2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6607-3666-487E-97E3-F7F754859BB6}"/>
      </w:docPartPr>
      <w:docPartBody>
        <w:p w:rsidR="00AB2F67" w:rsidRDefault="00AB2F67" w:rsidP="00AB2F67">
          <w:pPr>
            <w:pStyle w:val="7A825015B8D743C689464977DF7B21E3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0AA23AF714B4EB50559EDED2D9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CAEEE-565C-4A6F-975B-25C906BF9112}"/>
      </w:docPartPr>
      <w:docPartBody>
        <w:p w:rsidR="00AB2F67" w:rsidRDefault="00AB2F67" w:rsidP="00AB2F67">
          <w:pPr>
            <w:pStyle w:val="6590AA23AF714B4EB50559EDED2D9E2A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4F759C389A9E46EC9EF217DCA838E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8DE90-D8E0-4DA3-9773-FA178C531AE5}"/>
      </w:docPartPr>
      <w:docPartBody>
        <w:p w:rsidR="00AB2F67" w:rsidRDefault="00AB2F67" w:rsidP="00AB2F67">
          <w:pPr>
            <w:pStyle w:val="4F759C389A9E46EC9EF217DCA838E70B"/>
          </w:pP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A8E2D49E6F384A93BECFD6018A197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7FAD-4DE6-4CCD-98AD-219B48FA764F}"/>
      </w:docPartPr>
      <w:docPartBody>
        <w:p w:rsidR="00AB2F67" w:rsidRDefault="00AB2F67" w:rsidP="00AB2F67">
          <w:pPr>
            <w:pStyle w:val="A8E2D49E6F384A93BECFD6018A197679"/>
          </w:pPr>
          <w:r w:rsidRPr="00DE1C62">
            <w:rPr>
              <w:rFonts w:cstheme="minorHAnsi"/>
              <w:color w:val="767171" w:themeColor="background2" w:themeShade="80"/>
              <w:sz w:val="40"/>
              <w:szCs w:val="40"/>
            </w:rPr>
            <w:t>Enter your name</w:t>
          </w:r>
        </w:p>
      </w:docPartBody>
    </w:docPart>
    <w:docPart>
      <w:docPartPr>
        <w:name w:val="839191F7FBF8406A91DA42887915B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A4294-19E6-44F0-BF79-8EFD3600C22F}"/>
      </w:docPartPr>
      <w:docPartBody>
        <w:p w:rsidR="00AB2F67" w:rsidRDefault="00AB2F67" w:rsidP="00AB2F67">
          <w:pPr>
            <w:pStyle w:val="839191F7FBF8406A91DA42887915BB6C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3974"/>
    <w:rsid w:val="00394B6A"/>
    <w:rsid w:val="005C17D9"/>
    <w:rsid w:val="00642E89"/>
    <w:rsid w:val="006A1951"/>
    <w:rsid w:val="006C1D58"/>
    <w:rsid w:val="0073748F"/>
    <w:rsid w:val="00AB2F67"/>
    <w:rsid w:val="00B35E36"/>
    <w:rsid w:val="00BA4130"/>
    <w:rsid w:val="00C34DFE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F67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1AEE1D6D6134504B468917351110695">
    <w:name w:val="F1AEE1D6D6134504B468917351110695"/>
    <w:rsid w:val="006A1951"/>
  </w:style>
  <w:style w:type="paragraph" w:customStyle="1" w:styleId="A4E83C35118E43DA99EF536586427FF8">
    <w:name w:val="A4E83C35118E43DA99EF536586427FF8"/>
    <w:rsid w:val="00AB2F67"/>
  </w:style>
  <w:style w:type="paragraph" w:customStyle="1" w:styleId="7A825015B8D743C689464977DF7B21E3">
    <w:name w:val="7A825015B8D743C689464977DF7B21E3"/>
    <w:rsid w:val="00AB2F67"/>
  </w:style>
  <w:style w:type="paragraph" w:customStyle="1" w:styleId="6590AA23AF714B4EB50559EDED2D9E2A">
    <w:name w:val="6590AA23AF714B4EB50559EDED2D9E2A"/>
    <w:rsid w:val="00AB2F67"/>
  </w:style>
  <w:style w:type="paragraph" w:customStyle="1" w:styleId="4F759C389A9E46EC9EF217DCA838E70B">
    <w:name w:val="4F759C389A9E46EC9EF217DCA838E70B"/>
    <w:rsid w:val="00AB2F67"/>
  </w:style>
  <w:style w:type="paragraph" w:customStyle="1" w:styleId="A8E2D49E6F384A93BECFD6018A197679">
    <w:name w:val="A8E2D49E6F384A93BECFD6018A197679"/>
    <w:rsid w:val="00AB2F67"/>
  </w:style>
  <w:style w:type="paragraph" w:customStyle="1" w:styleId="839191F7FBF8406A91DA42887915BB6C">
    <w:name w:val="839191F7FBF8406A91DA42887915BB6C"/>
    <w:rsid w:val="00AB2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CB614-001E-4180-9F6B-3D121EC6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3</cp:revision>
  <dcterms:created xsi:type="dcterms:W3CDTF">2020-03-26T05:27:00Z</dcterms:created>
  <dcterms:modified xsi:type="dcterms:W3CDTF">2020-03-26T06:04:00Z</dcterms:modified>
</cp:coreProperties>
</file>