
<file path=[Content_Types].xml><?xml version="1.0" encoding="utf-8"?>
<Types xmlns="http://schemas.openxmlformats.org/package/2006/content-types">
  <Default Extension="emf" ContentType="image/x-emf"/>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20351" w14:textId="77777777" w:rsidR="00863553" w:rsidRPr="005A05CC" w:rsidRDefault="00863553" w:rsidP="00E15F10">
      <w:pPr>
        <w:pStyle w:val="Heading1"/>
        <w:numPr>
          <w:ilvl w:val="0"/>
          <w:numId w:val="0"/>
        </w:numPr>
        <w:spacing w:before="0" w:after="0"/>
        <w:jc w:val="center"/>
        <w:rPr>
          <w:rFonts w:asciiTheme="majorHAnsi" w:hAnsiTheme="majorHAnsi" w:cstheme="majorHAnsi"/>
          <w:sz w:val="32"/>
          <w:szCs w:val="32"/>
        </w:rPr>
      </w:pPr>
      <w:bookmarkStart w:id="0" w:name="_Toc333383605"/>
      <w:bookmarkStart w:id="1" w:name="_Hlk22915567"/>
      <w:bookmarkStart w:id="2" w:name="_Hlk22915658"/>
      <w:r w:rsidRPr="005A05CC">
        <w:rPr>
          <w:rFonts w:asciiTheme="majorHAnsi" w:hAnsiTheme="majorHAnsi" w:cstheme="majorHAnsi"/>
          <w:sz w:val="32"/>
          <w:szCs w:val="32"/>
        </w:rPr>
        <w:t>AAE 333L</w:t>
      </w:r>
    </w:p>
    <w:p w14:paraId="1C961072" w14:textId="3D6596EA" w:rsidR="00863553" w:rsidRPr="005A05CC" w:rsidRDefault="00863553" w:rsidP="00E15F10">
      <w:pPr>
        <w:pStyle w:val="Heading1"/>
        <w:numPr>
          <w:ilvl w:val="0"/>
          <w:numId w:val="0"/>
        </w:numPr>
        <w:spacing w:before="0" w:after="0"/>
        <w:jc w:val="center"/>
        <w:rPr>
          <w:rFonts w:asciiTheme="majorHAnsi" w:hAnsiTheme="majorHAnsi" w:cstheme="majorHAnsi"/>
          <w:sz w:val="32"/>
          <w:szCs w:val="32"/>
          <w:lang w:val="en-US"/>
        </w:rPr>
      </w:pPr>
      <w:r w:rsidRPr="005A05CC">
        <w:rPr>
          <w:rFonts w:asciiTheme="majorHAnsi" w:hAnsiTheme="majorHAnsi" w:cstheme="majorHAnsi"/>
          <w:sz w:val="32"/>
          <w:szCs w:val="32"/>
        </w:rPr>
        <w:t xml:space="preserve">Lab </w:t>
      </w:r>
      <w:r w:rsidR="001D795C" w:rsidRPr="005A05CC">
        <w:rPr>
          <w:rFonts w:asciiTheme="majorHAnsi" w:hAnsiTheme="majorHAnsi" w:cstheme="majorHAnsi"/>
          <w:sz w:val="32"/>
          <w:szCs w:val="32"/>
          <w:lang w:val="en-US"/>
        </w:rPr>
        <w:t>4</w:t>
      </w:r>
      <w:r w:rsidRPr="005A05CC">
        <w:rPr>
          <w:rFonts w:asciiTheme="majorHAnsi" w:hAnsiTheme="majorHAnsi" w:cstheme="majorHAnsi"/>
          <w:sz w:val="32"/>
          <w:szCs w:val="32"/>
        </w:rPr>
        <w:t xml:space="preserve">:  </w:t>
      </w:r>
      <w:bookmarkEnd w:id="0"/>
      <w:r w:rsidR="001D795C" w:rsidRPr="005A05CC">
        <w:rPr>
          <w:rFonts w:asciiTheme="majorHAnsi" w:hAnsiTheme="majorHAnsi" w:cstheme="majorHAnsi"/>
          <w:sz w:val="32"/>
          <w:szCs w:val="32"/>
          <w:lang w:val="en-US"/>
        </w:rPr>
        <w:t>Wakes and Drag Measurement</w:t>
      </w:r>
    </w:p>
    <w:p w14:paraId="73101A38" w14:textId="658E732C" w:rsidR="00964B04" w:rsidRPr="005A05CC" w:rsidRDefault="00863553" w:rsidP="00E15F10">
      <w:pPr>
        <w:jc w:val="center"/>
        <w:rPr>
          <w:rFonts w:asciiTheme="majorHAnsi" w:hAnsiTheme="majorHAnsi" w:cstheme="majorHAnsi"/>
          <w:b/>
          <w:sz w:val="32"/>
          <w:szCs w:val="32"/>
        </w:rPr>
      </w:pPr>
      <w:r w:rsidRPr="005A05CC">
        <w:rPr>
          <w:rFonts w:asciiTheme="majorHAnsi" w:hAnsiTheme="majorHAnsi" w:cstheme="majorHAnsi"/>
          <w:b/>
          <w:sz w:val="32"/>
          <w:szCs w:val="32"/>
        </w:rPr>
        <w:t>Post-Lab Assignment</w:t>
      </w:r>
    </w:p>
    <w:p w14:paraId="24E5426B" w14:textId="77777777" w:rsidR="002868EB" w:rsidRPr="005A05CC" w:rsidRDefault="002868EB" w:rsidP="002868EB">
      <w:pPr>
        <w:jc w:val="center"/>
        <w:rPr>
          <w:rFonts w:asciiTheme="majorHAnsi" w:hAnsiTheme="majorHAnsi" w:cstheme="majorHAnsi"/>
          <w:b/>
          <w:sz w:val="28"/>
          <w:szCs w:val="28"/>
        </w:rPr>
      </w:pPr>
    </w:p>
    <w:p w14:paraId="676A8DBC" w14:textId="4222F92C" w:rsidR="00863553" w:rsidRPr="005A05CC" w:rsidRDefault="00863553" w:rsidP="005A05CC">
      <w:pPr>
        <w:rPr>
          <w:rFonts w:asciiTheme="majorHAnsi" w:hAnsiTheme="majorHAnsi" w:cstheme="majorHAnsi"/>
          <w:b/>
          <w:sz w:val="28"/>
          <w:szCs w:val="28"/>
        </w:rPr>
      </w:pPr>
      <w:r w:rsidRPr="005A05CC">
        <w:rPr>
          <w:rFonts w:asciiTheme="majorHAnsi" w:hAnsiTheme="majorHAnsi" w:cstheme="majorHAnsi"/>
          <w:b/>
          <w:sz w:val="28"/>
          <w:szCs w:val="28"/>
        </w:rPr>
        <w:t xml:space="preserve">Name: </w:t>
      </w:r>
      <w:r w:rsidR="005A05CC" w:rsidRPr="005A05CC">
        <w:rPr>
          <w:rFonts w:asciiTheme="majorHAnsi" w:hAnsiTheme="majorHAnsi" w:cstheme="majorHAnsi"/>
          <w:b/>
          <w:sz w:val="28"/>
          <w:szCs w:val="28"/>
        </w:rPr>
        <w:t>Tomoki Koike</w:t>
      </w:r>
    </w:p>
    <w:p w14:paraId="6EBBD3DC" w14:textId="101C9C7A" w:rsidR="00863553" w:rsidRPr="005A05CC" w:rsidRDefault="00863553" w:rsidP="005A05CC">
      <w:pPr>
        <w:rPr>
          <w:rFonts w:asciiTheme="majorHAnsi" w:hAnsiTheme="majorHAnsi" w:cstheme="majorHAnsi"/>
          <w:b/>
          <w:sz w:val="28"/>
          <w:szCs w:val="28"/>
        </w:rPr>
      </w:pPr>
      <w:r w:rsidRPr="005A05CC">
        <w:rPr>
          <w:rFonts w:asciiTheme="majorHAnsi" w:hAnsiTheme="majorHAnsi" w:cstheme="majorHAnsi"/>
          <w:b/>
          <w:sz w:val="28"/>
          <w:szCs w:val="28"/>
        </w:rPr>
        <w:t xml:space="preserve">Lab Section/Team Color: </w:t>
      </w:r>
      <w:r w:rsidR="005A05CC" w:rsidRPr="005A05CC">
        <w:rPr>
          <w:rFonts w:asciiTheme="majorHAnsi" w:hAnsiTheme="majorHAnsi" w:cstheme="majorHAnsi"/>
          <w:b/>
          <w:sz w:val="28"/>
          <w:szCs w:val="28"/>
          <w:highlight w:val="yellow"/>
        </w:rPr>
        <w:t>GOLD</w:t>
      </w:r>
    </w:p>
    <w:p w14:paraId="7E1B3C69" w14:textId="3C745C10" w:rsidR="006F6CE7" w:rsidRPr="005A05CC" w:rsidRDefault="006F6CE7">
      <w:pPr>
        <w:rPr>
          <w:rFonts w:asciiTheme="majorHAnsi" w:hAnsiTheme="majorHAnsi" w:cstheme="majorHAnsi"/>
          <w:b/>
          <w:sz w:val="24"/>
          <w:szCs w:val="24"/>
        </w:rPr>
      </w:pPr>
    </w:p>
    <w:p w14:paraId="613BE08B" w14:textId="7948216D" w:rsidR="00863553" w:rsidRPr="00890985" w:rsidRDefault="00964B04">
      <w:pPr>
        <w:rPr>
          <w:rFonts w:asciiTheme="majorHAnsi" w:hAnsiTheme="majorHAnsi" w:cstheme="majorHAnsi"/>
          <w:b/>
          <w:sz w:val="24"/>
          <w:szCs w:val="24"/>
          <w:u w:val="single"/>
        </w:rPr>
      </w:pPr>
      <w:r w:rsidRPr="00890985">
        <w:rPr>
          <w:rFonts w:asciiTheme="majorHAnsi" w:hAnsiTheme="majorHAnsi" w:cstheme="majorHAnsi"/>
          <w:b/>
          <w:sz w:val="24"/>
          <w:szCs w:val="24"/>
          <w:u w:val="single"/>
        </w:rPr>
        <w:t xml:space="preserve">I. </w:t>
      </w:r>
      <w:r w:rsidR="00A93729" w:rsidRPr="00890985">
        <w:rPr>
          <w:rFonts w:asciiTheme="majorHAnsi" w:hAnsiTheme="majorHAnsi" w:cstheme="majorHAnsi"/>
          <w:b/>
          <w:sz w:val="24"/>
          <w:szCs w:val="24"/>
          <w:u w:val="single"/>
        </w:rPr>
        <w:t>Lab Objectives (5)</w:t>
      </w:r>
    </w:p>
    <w:p w14:paraId="166F77EE" w14:textId="60C49340" w:rsidR="00391050" w:rsidRPr="005A05CC" w:rsidRDefault="00863553" w:rsidP="00890985">
      <w:pPr>
        <w:rPr>
          <w:rFonts w:asciiTheme="majorHAnsi" w:hAnsiTheme="majorHAnsi" w:cstheme="majorHAnsi"/>
          <w:sz w:val="24"/>
          <w:szCs w:val="24"/>
        </w:rPr>
      </w:pPr>
      <w:r w:rsidRPr="005A05CC">
        <w:rPr>
          <w:rFonts w:asciiTheme="majorHAnsi" w:hAnsiTheme="majorHAnsi" w:cstheme="majorHAnsi"/>
          <w:sz w:val="24"/>
          <w:szCs w:val="24"/>
        </w:rPr>
        <w:t xml:space="preserve">In </w:t>
      </w:r>
      <w:r w:rsidR="00A93729" w:rsidRPr="005A05CC">
        <w:rPr>
          <w:rFonts w:asciiTheme="majorHAnsi" w:hAnsiTheme="majorHAnsi" w:cstheme="majorHAnsi"/>
          <w:sz w:val="24"/>
          <w:szCs w:val="24"/>
        </w:rPr>
        <w:t>5</w:t>
      </w:r>
      <w:r w:rsidR="00391050" w:rsidRPr="005A05CC">
        <w:rPr>
          <w:rFonts w:asciiTheme="majorHAnsi" w:hAnsiTheme="majorHAnsi" w:cstheme="majorHAnsi"/>
          <w:sz w:val="24"/>
          <w:szCs w:val="24"/>
        </w:rPr>
        <w:t>00 words or less, discuss the objectives of this lab and how well they were met and to what extent they were not met.  If applicable, discuss reasons why particular objectives were not met during your performance of the lab and how these challenges might be addressed in the future.</w:t>
      </w:r>
    </w:p>
    <w:bookmarkEnd w:id="1"/>
    <w:bookmarkEnd w:id="2"/>
    <w:p w14:paraId="04AFEB3E" w14:textId="32E0A136" w:rsidR="00E15F10" w:rsidRDefault="00E15F10" w:rsidP="000C4EEA">
      <w:pPr>
        <w:rPr>
          <w:rFonts w:asciiTheme="majorHAnsi" w:hAnsiTheme="majorHAnsi" w:cstheme="majorHAnsi"/>
          <w:sz w:val="24"/>
          <w:szCs w:val="24"/>
        </w:rPr>
      </w:pPr>
    </w:p>
    <w:p w14:paraId="6E955CFF" w14:textId="64874E5D" w:rsidR="00E15F10" w:rsidRDefault="00DA08B7" w:rsidP="000C4EEA">
      <w:pPr>
        <w:rPr>
          <w:rFonts w:asciiTheme="majorHAnsi" w:hAnsiTheme="majorHAnsi" w:cstheme="majorHAnsi"/>
          <w:sz w:val="24"/>
          <w:szCs w:val="24"/>
        </w:rPr>
      </w:pPr>
      <w:r>
        <w:rPr>
          <w:rFonts w:asciiTheme="majorHAnsi" w:hAnsiTheme="majorHAnsi" w:cstheme="majorHAnsi"/>
          <w:sz w:val="24"/>
          <w:szCs w:val="24"/>
        </w:rPr>
        <w:t>The first objective of this experiment was to learn the structures of wakes using the wind tunnel. Not like the experiment using water as the fluid medium, it was difficult to visualize the wake created by the airflow over cylinders and streamlined bodies. However, from the data</w:t>
      </w:r>
      <w:r w:rsidR="007C172D">
        <w:rPr>
          <w:rFonts w:asciiTheme="majorHAnsi" w:hAnsiTheme="majorHAnsi" w:cstheme="majorHAnsi"/>
          <w:sz w:val="24"/>
          <w:szCs w:val="24"/>
        </w:rPr>
        <w:t>,</w:t>
      </w:r>
      <w:r>
        <w:rPr>
          <w:rFonts w:asciiTheme="majorHAnsi" w:hAnsiTheme="majorHAnsi" w:cstheme="majorHAnsi"/>
          <w:sz w:val="24"/>
          <w:szCs w:val="24"/>
        </w:rPr>
        <w:t xml:space="preserve"> our team was able to see how the wake changed the velocity profile behind the object in the wind tunnel from the moving probe. From the velocity distribution we can plot the velocity field and as a result visualize the wake. Therefore, it is plausible to say that this objective was satisfied through this experiment.</w:t>
      </w:r>
    </w:p>
    <w:p w14:paraId="71CE7BBF" w14:textId="6F596F74" w:rsidR="00A1367B" w:rsidRDefault="00A1367B" w:rsidP="000C4EEA">
      <w:pPr>
        <w:rPr>
          <w:rFonts w:asciiTheme="majorHAnsi" w:hAnsiTheme="majorHAnsi" w:cstheme="majorHAnsi"/>
          <w:sz w:val="24"/>
          <w:szCs w:val="24"/>
        </w:rPr>
      </w:pPr>
    </w:p>
    <w:p w14:paraId="4FE94749" w14:textId="42352FAD" w:rsidR="00E15F10" w:rsidRDefault="00A1367B" w:rsidP="000C4EEA">
      <w:pPr>
        <w:rPr>
          <w:rFonts w:asciiTheme="majorHAnsi" w:hAnsiTheme="majorHAnsi" w:cstheme="majorHAnsi"/>
          <w:sz w:val="24"/>
          <w:szCs w:val="24"/>
        </w:rPr>
      </w:pPr>
      <w:r>
        <w:rPr>
          <w:rFonts w:asciiTheme="majorHAnsi" w:hAnsiTheme="majorHAnsi" w:cstheme="majorHAnsi"/>
          <w:sz w:val="24"/>
          <w:szCs w:val="24"/>
        </w:rPr>
        <w:t>Using the obtained data of the velocity profile</w:t>
      </w:r>
      <w:r w:rsidR="007C172D">
        <w:rPr>
          <w:rFonts w:asciiTheme="majorHAnsi" w:hAnsiTheme="majorHAnsi" w:cstheme="majorHAnsi"/>
          <w:sz w:val="24"/>
          <w:szCs w:val="24"/>
        </w:rPr>
        <w:t xml:space="preserve"> and </w:t>
      </w:r>
      <w:r>
        <w:rPr>
          <w:rFonts w:asciiTheme="majorHAnsi" w:hAnsiTheme="majorHAnsi" w:cstheme="majorHAnsi"/>
          <w:sz w:val="24"/>
          <w:szCs w:val="24"/>
        </w:rPr>
        <w:t xml:space="preserve">by using the given formula, the theoretical drag value was calculated. The calculation involved the free stream velocity and the velocity distribution behind the object which </w:t>
      </w:r>
      <w:r w:rsidR="006075F5">
        <w:rPr>
          <w:rFonts w:asciiTheme="majorHAnsi" w:hAnsiTheme="majorHAnsi" w:cstheme="majorHAnsi"/>
          <w:sz w:val="24"/>
          <w:szCs w:val="24"/>
        </w:rPr>
        <w:t xml:space="preserve">is influenced by the wake. </w:t>
      </w:r>
      <w:r w:rsidR="00EE3B8C">
        <w:rPr>
          <w:rFonts w:asciiTheme="majorHAnsi" w:hAnsiTheme="majorHAnsi" w:cstheme="majorHAnsi"/>
          <w:sz w:val="24"/>
          <w:szCs w:val="24"/>
        </w:rPr>
        <w:t xml:space="preserve">For each of the objects used to measure the velocity </w:t>
      </w:r>
      <w:r w:rsidR="007C172D">
        <w:rPr>
          <w:rFonts w:asciiTheme="majorHAnsi" w:hAnsiTheme="majorHAnsi" w:cstheme="majorHAnsi"/>
          <w:sz w:val="24"/>
          <w:szCs w:val="24"/>
        </w:rPr>
        <w:t>there were</w:t>
      </w:r>
      <w:r w:rsidR="00EE3B8C">
        <w:rPr>
          <w:rFonts w:asciiTheme="majorHAnsi" w:hAnsiTheme="majorHAnsi" w:cstheme="majorHAnsi"/>
          <w:sz w:val="24"/>
          <w:szCs w:val="24"/>
        </w:rPr>
        <w:t xml:space="preserve"> distinctive characteristics which gave different kinds of velocity distributions, and by calculating the drags for each object gave us information of how the surface and shape of an object can change the resulting drag. </w:t>
      </w:r>
      <w:r w:rsidR="006075F5">
        <w:rPr>
          <w:rFonts w:asciiTheme="majorHAnsi" w:hAnsiTheme="majorHAnsi" w:cstheme="majorHAnsi"/>
          <w:sz w:val="24"/>
          <w:szCs w:val="24"/>
        </w:rPr>
        <w:t>Practicing the calculation of the drag has allowed us to satisfy the second objective of this lab to learn the calculations of drag.</w:t>
      </w:r>
    </w:p>
    <w:p w14:paraId="74A6D726" w14:textId="113C6C56" w:rsidR="00EE3B8C" w:rsidRDefault="00EE3B8C" w:rsidP="000C4EEA">
      <w:pPr>
        <w:rPr>
          <w:rFonts w:asciiTheme="majorHAnsi" w:hAnsiTheme="majorHAnsi" w:cstheme="majorHAnsi"/>
          <w:sz w:val="24"/>
          <w:szCs w:val="24"/>
        </w:rPr>
      </w:pPr>
    </w:p>
    <w:p w14:paraId="7E05D393" w14:textId="35850232" w:rsidR="00890985" w:rsidRDefault="00EE3B8C" w:rsidP="000C4EEA">
      <w:pPr>
        <w:rPr>
          <w:rFonts w:asciiTheme="majorHAnsi" w:hAnsiTheme="majorHAnsi" w:cstheme="majorHAnsi"/>
          <w:sz w:val="24"/>
          <w:szCs w:val="24"/>
        </w:rPr>
      </w:pPr>
      <w:r>
        <w:rPr>
          <w:rFonts w:asciiTheme="majorHAnsi" w:hAnsiTheme="majorHAnsi" w:cstheme="majorHAnsi"/>
          <w:sz w:val="24"/>
          <w:szCs w:val="24"/>
        </w:rPr>
        <w:t>For the last objective of this experiment we were required to obtain experience in using the hot-film anemometer which was mainly used to measure the v</w:t>
      </w:r>
      <w:r w:rsidR="007C172D">
        <w:rPr>
          <w:rFonts w:asciiTheme="majorHAnsi" w:hAnsiTheme="majorHAnsi" w:cstheme="majorHAnsi"/>
          <w:sz w:val="24"/>
          <w:szCs w:val="24"/>
        </w:rPr>
        <w:t>oltage</w:t>
      </w:r>
      <w:r>
        <w:rPr>
          <w:rFonts w:asciiTheme="majorHAnsi" w:hAnsiTheme="majorHAnsi" w:cstheme="majorHAnsi"/>
          <w:sz w:val="24"/>
          <w:szCs w:val="24"/>
        </w:rPr>
        <w:t xml:space="preserve"> for each position in the air tunnel. Based on personal research, I have learned that the hot-film anemometer is a tool to measure the instantaneous velocity in a fluid flow, and it is based on the heat transfer from the fluid velocity, temperature, and composition to the sensor on the machine. </w:t>
      </w:r>
      <w:r w:rsidR="00890985">
        <w:rPr>
          <w:rFonts w:asciiTheme="majorHAnsi" w:hAnsiTheme="majorHAnsi" w:cstheme="majorHAnsi"/>
          <w:sz w:val="24"/>
          <w:szCs w:val="24"/>
        </w:rPr>
        <w:t xml:space="preserve">Essentially the wire forms a Wheatstone bridge which allows the anemometer to acquire a particular resistance and voltage in response to the fluids heat transfers. During the operation, we had to use the software to change the position of the probe, check to see a file is created and to properly store data, remember and the basic operations to start the hot-film anemometer and to stop it from measuring. From these procedures, we were able to learn thoroughly how to operate a hot-film anemometer to measure fluid velocity. </w:t>
      </w:r>
    </w:p>
    <w:p w14:paraId="586EE8F7" w14:textId="77777777" w:rsidR="00890985" w:rsidRDefault="00890985" w:rsidP="000C4EEA">
      <w:pPr>
        <w:rPr>
          <w:rFonts w:asciiTheme="majorHAnsi" w:hAnsiTheme="majorHAnsi" w:cstheme="majorHAnsi"/>
          <w:sz w:val="24"/>
          <w:szCs w:val="24"/>
        </w:rPr>
      </w:pPr>
    </w:p>
    <w:p w14:paraId="4D4FEDDB" w14:textId="77777777" w:rsidR="00890985" w:rsidRDefault="00890985" w:rsidP="000C4EEA">
      <w:pPr>
        <w:rPr>
          <w:rFonts w:asciiTheme="majorHAnsi" w:hAnsiTheme="majorHAnsi" w:cstheme="majorHAnsi"/>
          <w:sz w:val="24"/>
          <w:szCs w:val="24"/>
        </w:rPr>
      </w:pPr>
    </w:p>
    <w:p w14:paraId="49DAF9B8" w14:textId="77777777" w:rsidR="00890985" w:rsidRDefault="00890985" w:rsidP="000C4EEA">
      <w:pPr>
        <w:rPr>
          <w:rFonts w:asciiTheme="majorHAnsi" w:hAnsiTheme="majorHAnsi" w:cstheme="majorHAnsi"/>
          <w:sz w:val="24"/>
          <w:szCs w:val="24"/>
        </w:rPr>
      </w:pPr>
    </w:p>
    <w:p w14:paraId="2330F32C" w14:textId="0E64BE08" w:rsidR="00391050" w:rsidRPr="009412C0" w:rsidRDefault="00964B04" w:rsidP="000C4EEA">
      <w:pPr>
        <w:rPr>
          <w:rFonts w:asciiTheme="majorHAnsi" w:eastAsiaTheme="minorEastAsia" w:hAnsiTheme="majorHAnsi" w:cstheme="majorHAnsi"/>
          <w:sz w:val="24"/>
          <w:szCs w:val="24"/>
          <w:lang w:eastAsia="ja-JP"/>
        </w:rPr>
      </w:pPr>
      <w:r w:rsidRPr="00890985">
        <w:rPr>
          <w:rFonts w:asciiTheme="majorHAnsi" w:hAnsiTheme="majorHAnsi" w:cstheme="majorHAnsi"/>
          <w:b/>
          <w:sz w:val="24"/>
          <w:szCs w:val="24"/>
          <w:u w:val="single"/>
        </w:rPr>
        <w:lastRenderedPageBreak/>
        <w:t xml:space="preserve">II. </w:t>
      </w:r>
      <w:r w:rsidR="00391050" w:rsidRPr="00890985">
        <w:rPr>
          <w:rFonts w:asciiTheme="majorHAnsi" w:hAnsiTheme="majorHAnsi" w:cstheme="majorHAnsi"/>
          <w:b/>
          <w:sz w:val="24"/>
          <w:szCs w:val="24"/>
          <w:u w:val="single"/>
        </w:rPr>
        <w:t>Data Presentation and Analysis (</w:t>
      </w:r>
      <w:r w:rsidR="00FA7D87" w:rsidRPr="00890985">
        <w:rPr>
          <w:rFonts w:asciiTheme="majorHAnsi" w:hAnsiTheme="majorHAnsi" w:cstheme="majorHAnsi"/>
          <w:b/>
          <w:sz w:val="24"/>
          <w:szCs w:val="24"/>
          <w:u w:val="single"/>
        </w:rPr>
        <w:t>2</w:t>
      </w:r>
      <w:r w:rsidR="002868EB" w:rsidRPr="00890985">
        <w:rPr>
          <w:rFonts w:asciiTheme="majorHAnsi" w:hAnsiTheme="majorHAnsi" w:cstheme="majorHAnsi"/>
          <w:b/>
          <w:sz w:val="24"/>
          <w:szCs w:val="24"/>
          <w:u w:val="single"/>
        </w:rPr>
        <w:t>5</w:t>
      </w:r>
      <w:r w:rsidR="00391050" w:rsidRPr="00890985">
        <w:rPr>
          <w:rFonts w:asciiTheme="majorHAnsi" w:hAnsiTheme="majorHAnsi" w:cstheme="majorHAnsi"/>
          <w:b/>
          <w:sz w:val="24"/>
          <w:szCs w:val="24"/>
          <w:u w:val="single"/>
        </w:rPr>
        <w:t xml:space="preserve"> points)</w:t>
      </w:r>
    </w:p>
    <w:p w14:paraId="0FDF569B" w14:textId="060A402B" w:rsidR="00391050" w:rsidRPr="005A05CC" w:rsidRDefault="00391050">
      <w:pPr>
        <w:rPr>
          <w:rFonts w:asciiTheme="majorHAnsi" w:hAnsiTheme="majorHAnsi" w:cstheme="majorHAnsi"/>
          <w:sz w:val="24"/>
          <w:szCs w:val="24"/>
        </w:rPr>
      </w:pPr>
    </w:p>
    <w:p w14:paraId="79DC01E3" w14:textId="23075FCB" w:rsidR="00C423D9" w:rsidRPr="005A05CC" w:rsidRDefault="0052391B" w:rsidP="00C423D9">
      <w:pPr>
        <w:pStyle w:val="ListParagraph"/>
        <w:numPr>
          <w:ilvl w:val="0"/>
          <w:numId w:val="3"/>
        </w:numPr>
        <w:ind w:left="360"/>
        <w:rPr>
          <w:rFonts w:asciiTheme="majorHAnsi" w:hAnsiTheme="majorHAnsi" w:cstheme="majorHAnsi"/>
          <w:sz w:val="24"/>
          <w:szCs w:val="24"/>
        </w:rPr>
      </w:pPr>
      <w:r w:rsidRPr="005A05CC">
        <w:rPr>
          <w:rFonts w:asciiTheme="majorHAnsi" w:hAnsiTheme="majorHAnsi" w:cstheme="majorHAnsi"/>
          <w:sz w:val="24"/>
          <w:szCs w:val="24"/>
        </w:rPr>
        <w:t>(</w:t>
      </w:r>
      <w:r w:rsidR="002868EB" w:rsidRPr="005A05CC">
        <w:rPr>
          <w:rFonts w:asciiTheme="majorHAnsi" w:hAnsiTheme="majorHAnsi" w:cstheme="majorHAnsi"/>
          <w:sz w:val="24"/>
          <w:szCs w:val="24"/>
        </w:rPr>
        <w:t>10</w:t>
      </w:r>
      <w:r w:rsidR="00EB1FB3" w:rsidRPr="005A05CC">
        <w:rPr>
          <w:rFonts w:asciiTheme="majorHAnsi" w:hAnsiTheme="majorHAnsi" w:cstheme="majorHAnsi"/>
          <w:sz w:val="24"/>
          <w:szCs w:val="24"/>
        </w:rPr>
        <w:t xml:space="preserve"> points)</w:t>
      </w:r>
      <w:r w:rsidR="00C423D9" w:rsidRPr="005A05CC">
        <w:rPr>
          <w:rFonts w:asciiTheme="majorHAnsi" w:hAnsiTheme="majorHAnsi" w:cstheme="majorHAnsi"/>
          <w:sz w:val="24"/>
          <w:szCs w:val="24"/>
          <w:u w:val="single"/>
        </w:rPr>
        <w:t xml:space="preserve"> Velocity Deficit Behind the Cylinder</w:t>
      </w:r>
    </w:p>
    <w:p w14:paraId="63B0A7C6" w14:textId="77777777" w:rsidR="00C423D9" w:rsidRPr="005A05CC" w:rsidRDefault="00C423D9" w:rsidP="00C423D9">
      <w:pPr>
        <w:rPr>
          <w:rFonts w:asciiTheme="majorHAnsi" w:hAnsiTheme="majorHAnsi" w:cstheme="majorHAnsi"/>
          <w:sz w:val="24"/>
          <w:szCs w:val="24"/>
        </w:rPr>
      </w:pPr>
    </w:p>
    <w:p w14:paraId="70548216" w14:textId="173C5B4F" w:rsidR="00391050" w:rsidRPr="005A05CC" w:rsidRDefault="00C423D9" w:rsidP="002868EB">
      <w:pPr>
        <w:ind w:left="360"/>
        <w:rPr>
          <w:rFonts w:asciiTheme="majorHAnsi" w:hAnsiTheme="majorHAnsi" w:cstheme="majorHAnsi"/>
          <w:sz w:val="24"/>
          <w:szCs w:val="24"/>
        </w:rPr>
      </w:pPr>
      <w:r w:rsidRPr="005A05CC">
        <w:rPr>
          <w:rFonts w:asciiTheme="majorHAnsi" w:hAnsiTheme="majorHAnsi" w:cstheme="majorHAnsi"/>
          <w:sz w:val="24"/>
          <w:szCs w:val="24"/>
        </w:rPr>
        <w:t>Use your experimental data to plot the velocity deficit profile</w:t>
      </w:r>
      <w:r w:rsidR="00E0119E" w:rsidRPr="005A05CC">
        <w:rPr>
          <w:rFonts w:asciiTheme="majorHAnsi" w:hAnsiTheme="majorHAnsi" w:cstheme="majorHAnsi"/>
          <w:sz w:val="24"/>
          <w:szCs w:val="24"/>
        </w:rPr>
        <w:t xml:space="preserve"> behind the cylinder for all four wind tunnel speeds/Reynolds numbers.  The velocity deficit,</w:t>
      </w:r>
      <w:r w:rsidRPr="005A05CC">
        <w:rPr>
          <w:rFonts w:asciiTheme="majorHAnsi" w:hAnsiTheme="majorHAnsi" w:cstheme="majorHAnsi"/>
          <w:sz w:val="24"/>
          <w:szCs w:val="24"/>
        </w:rPr>
        <w:t xml:space="preserve"> </w:t>
      </w:r>
      <m:oMath>
        <m:sSub>
          <m:sSubPr>
            <m:ctrlPr>
              <w:rPr>
                <w:rFonts w:ascii="Cambria Math" w:hAnsi="Cambria Math" w:cstheme="majorHAnsi"/>
                <w:i/>
                <w:sz w:val="24"/>
                <w:szCs w:val="24"/>
              </w:rPr>
            </m:ctrlPr>
          </m:sSubPr>
          <m:e>
            <m:r>
              <w:rPr>
                <w:rFonts w:ascii="Cambria Math" w:hAnsi="Cambria Math" w:cstheme="majorHAnsi"/>
                <w:sz w:val="24"/>
                <w:szCs w:val="24"/>
              </w:rPr>
              <m:t>u</m:t>
            </m:r>
          </m:e>
          <m:sub>
            <m:r>
              <w:rPr>
                <w:rFonts w:ascii="Cambria Math" w:hAnsi="Cambria Math" w:cstheme="majorHAnsi"/>
                <w:sz w:val="24"/>
                <w:szCs w:val="24"/>
              </w:rPr>
              <m:t>1</m:t>
            </m:r>
          </m:sub>
        </m:sSub>
        <m:d>
          <m:dPr>
            <m:ctrlPr>
              <w:rPr>
                <w:rFonts w:ascii="Cambria Math" w:hAnsi="Cambria Math" w:cstheme="majorHAnsi"/>
                <w:i/>
                <w:sz w:val="24"/>
                <w:szCs w:val="24"/>
              </w:rPr>
            </m:ctrlPr>
          </m:dPr>
          <m:e>
            <m:r>
              <w:rPr>
                <w:rFonts w:ascii="Cambria Math" w:hAnsi="Cambria Math" w:cstheme="majorHAnsi"/>
                <w:sz w:val="24"/>
                <w:szCs w:val="24"/>
              </w:rPr>
              <m:t>y</m:t>
            </m:r>
          </m:e>
        </m:d>
      </m:oMath>
      <w:r w:rsidR="00E0119E" w:rsidRPr="005A05CC">
        <w:rPr>
          <w:rFonts w:asciiTheme="majorHAnsi" w:hAnsiTheme="majorHAnsi" w:cstheme="majorHAnsi"/>
          <w:sz w:val="24"/>
          <w:szCs w:val="24"/>
        </w:rPr>
        <w:t>, is defined as</w:t>
      </w:r>
      <w:r w:rsidRPr="005A05CC">
        <w:rPr>
          <w:rFonts w:asciiTheme="majorHAnsi" w:hAnsiTheme="majorHAnsi" w:cstheme="majorHAnsi"/>
          <w:sz w:val="24"/>
          <w:szCs w:val="24"/>
        </w:rPr>
        <w:t>:</w:t>
      </w:r>
    </w:p>
    <w:p w14:paraId="0B0ABF56" w14:textId="25212CE1" w:rsidR="00C423D9" w:rsidRPr="005A05CC" w:rsidRDefault="00C460F3" w:rsidP="002868EB">
      <w:pPr>
        <w:spacing w:before="120" w:after="120"/>
        <w:ind w:left="360"/>
        <w:rPr>
          <w:rFonts w:asciiTheme="majorHAnsi" w:hAnsiTheme="majorHAnsi" w:cstheme="majorHAnsi"/>
          <w:sz w:val="24"/>
          <w:szCs w:val="24"/>
        </w:rPr>
      </w:pPr>
      <m:oMathPara>
        <m:oMath>
          <m:sSub>
            <m:sSubPr>
              <m:ctrlPr>
                <w:rPr>
                  <w:rFonts w:ascii="Cambria Math" w:hAnsi="Cambria Math" w:cstheme="majorHAnsi"/>
                  <w:i/>
                  <w:sz w:val="24"/>
                  <w:szCs w:val="24"/>
                </w:rPr>
              </m:ctrlPr>
            </m:sSubPr>
            <m:e>
              <m:r>
                <w:rPr>
                  <w:rFonts w:ascii="Cambria Math" w:hAnsi="Cambria Math" w:cstheme="majorHAnsi"/>
                  <w:sz w:val="24"/>
                  <w:szCs w:val="24"/>
                </w:rPr>
                <m:t>u</m:t>
              </m:r>
            </m:e>
            <m:sub>
              <m:r>
                <w:rPr>
                  <w:rFonts w:ascii="Cambria Math" w:hAnsi="Cambria Math" w:cstheme="majorHAnsi"/>
                  <w:sz w:val="24"/>
                  <w:szCs w:val="24"/>
                </w:rPr>
                <m:t>1</m:t>
              </m:r>
            </m:sub>
          </m:sSub>
          <m:d>
            <m:dPr>
              <m:ctrlPr>
                <w:rPr>
                  <w:rFonts w:ascii="Cambria Math" w:hAnsi="Cambria Math" w:cstheme="majorHAnsi"/>
                  <w:i/>
                  <w:sz w:val="24"/>
                  <w:szCs w:val="24"/>
                </w:rPr>
              </m:ctrlPr>
            </m:dPr>
            <m:e>
              <m:r>
                <w:rPr>
                  <w:rFonts w:ascii="Cambria Math" w:hAnsi="Cambria Math" w:cstheme="majorHAnsi"/>
                  <w:sz w:val="24"/>
                  <w:szCs w:val="24"/>
                </w:rPr>
                <m:t>y</m:t>
              </m:r>
            </m:e>
          </m:d>
          <m:r>
            <w:rPr>
              <w:rFonts w:ascii="Cambria Math" w:hAnsi="Cambria Math" w:cstheme="majorHAnsi"/>
              <w:sz w:val="24"/>
              <w:szCs w:val="24"/>
            </w:rPr>
            <m:t>=</m:t>
          </m:r>
          <m:sSub>
            <m:sSubPr>
              <m:ctrlPr>
                <w:rPr>
                  <w:rFonts w:ascii="Cambria Math" w:hAnsi="Cambria Math" w:cstheme="majorHAnsi"/>
                  <w:i/>
                  <w:sz w:val="24"/>
                  <w:szCs w:val="24"/>
                </w:rPr>
              </m:ctrlPr>
            </m:sSubPr>
            <m:e>
              <m:r>
                <w:rPr>
                  <w:rFonts w:ascii="Cambria Math" w:hAnsi="Cambria Math" w:cstheme="majorHAnsi"/>
                  <w:sz w:val="24"/>
                  <w:szCs w:val="24"/>
                </w:rPr>
                <m:t>U</m:t>
              </m:r>
            </m:e>
            <m:sub>
              <m:r>
                <w:rPr>
                  <w:rFonts w:ascii="Cambria Math" w:hAnsi="Cambria Math" w:cstheme="majorHAnsi"/>
                  <w:sz w:val="24"/>
                  <w:szCs w:val="24"/>
                </w:rPr>
                <m:t>∞</m:t>
              </m:r>
            </m:sub>
          </m:sSub>
          <m:r>
            <w:rPr>
              <w:rFonts w:ascii="Cambria Math" w:hAnsi="Cambria Math" w:cstheme="majorHAnsi"/>
              <w:sz w:val="24"/>
              <w:szCs w:val="24"/>
            </w:rPr>
            <m:t>-u(y)</m:t>
          </m:r>
        </m:oMath>
      </m:oMathPara>
    </w:p>
    <w:p w14:paraId="04C38C62" w14:textId="52BA00E1" w:rsidR="00C423D9" w:rsidRDefault="00E0119E" w:rsidP="002868EB">
      <w:pPr>
        <w:ind w:left="360"/>
        <w:rPr>
          <w:rFonts w:asciiTheme="majorHAnsi" w:hAnsiTheme="majorHAnsi" w:cstheme="majorHAnsi"/>
          <w:sz w:val="24"/>
          <w:szCs w:val="24"/>
        </w:rPr>
      </w:pPr>
      <w:r w:rsidRPr="005A05CC">
        <w:rPr>
          <w:rFonts w:asciiTheme="majorHAnsi" w:hAnsiTheme="majorHAnsi" w:cstheme="majorHAnsi"/>
          <w:sz w:val="24"/>
          <w:szCs w:val="24"/>
        </w:rPr>
        <w:t>w</w:t>
      </w:r>
      <w:r w:rsidR="00C423D9" w:rsidRPr="005A05CC">
        <w:rPr>
          <w:rFonts w:asciiTheme="majorHAnsi" w:hAnsiTheme="majorHAnsi" w:cstheme="majorHAnsi"/>
          <w:sz w:val="24"/>
          <w:szCs w:val="24"/>
        </w:rPr>
        <w:t xml:space="preserve">here </w:t>
      </w:r>
      <m:oMath>
        <m:r>
          <w:rPr>
            <w:rFonts w:ascii="Cambria Math" w:hAnsi="Cambria Math" w:cstheme="majorHAnsi"/>
            <w:sz w:val="24"/>
            <w:szCs w:val="24"/>
          </w:rPr>
          <m:t>y</m:t>
        </m:r>
      </m:oMath>
      <w:r w:rsidR="00C423D9" w:rsidRPr="005A05CC">
        <w:rPr>
          <w:rFonts w:asciiTheme="majorHAnsi" w:hAnsiTheme="majorHAnsi" w:cstheme="majorHAnsi"/>
          <w:sz w:val="24"/>
          <w:szCs w:val="24"/>
        </w:rPr>
        <w:t xml:space="preserve"> is the position along the width of the wind tunnel (i.e. the locations where the probe stopped and recorded data) and </w:t>
      </w:r>
      <m:oMath>
        <m:sSub>
          <m:sSubPr>
            <m:ctrlPr>
              <w:rPr>
                <w:rFonts w:ascii="Cambria Math" w:hAnsi="Cambria Math" w:cstheme="majorHAnsi"/>
                <w:i/>
                <w:sz w:val="24"/>
                <w:szCs w:val="24"/>
              </w:rPr>
            </m:ctrlPr>
          </m:sSubPr>
          <m:e>
            <m:r>
              <w:rPr>
                <w:rFonts w:ascii="Cambria Math" w:hAnsi="Cambria Math" w:cstheme="majorHAnsi"/>
                <w:sz w:val="24"/>
                <w:szCs w:val="24"/>
              </w:rPr>
              <m:t>U</m:t>
            </m:r>
          </m:e>
          <m:sub>
            <m:r>
              <w:rPr>
                <w:rFonts w:ascii="Cambria Math" w:hAnsi="Cambria Math" w:cstheme="majorHAnsi"/>
                <w:sz w:val="24"/>
                <w:szCs w:val="24"/>
              </w:rPr>
              <m:t>∞</m:t>
            </m:r>
          </m:sub>
        </m:sSub>
      </m:oMath>
      <w:r w:rsidR="00C423D9" w:rsidRPr="005A05CC">
        <w:rPr>
          <w:rFonts w:asciiTheme="majorHAnsi" w:hAnsiTheme="majorHAnsi" w:cstheme="majorHAnsi"/>
          <w:sz w:val="24"/>
          <w:szCs w:val="24"/>
        </w:rPr>
        <w:t xml:space="preserve"> is the freestream </w:t>
      </w:r>
      <w:r w:rsidR="009412C0" w:rsidRPr="005A05CC">
        <w:rPr>
          <w:rFonts w:asciiTheme="majorHAnsi" w:hAnsiTheme="majorHAnsi" w:cstheme="majorHAnsi"/>
          <w:sz w:val="24"/>
          <w:szCs w:val="24"/>
        </w:rPr>
        <w:t>velocity</w:t>
      </w:r>
      <w:r w:rsidR="009412C0">
        <w:rPr>
          <w:rFonts w:asciiTheme="majorHAnsi" w:hAnsiTheme="majorHAnsi" w:cstheme="majorHAnsi"/>
          <w:sz w:val="24"/>
          <w:szCs w:val="24"/>
        </w:rPr>
        <w:t>.</w:t>
      </w:r>
      <w:r w:rsidR="00C423D9" w:rsidRPr="005A05CC">
        <w:rPr>
          <w:rFonts w:asciiTheme="majorHAnsi" w:hAnsiTheme="majorHAnsi" w:cstheme="majorHAnsi"/>
          <w:sz w:val="24"/>
          <w:szCs w:val="24"/>
        </w:rPr>
        <w:t xml:space="preserve">  </w:t>
      </w:r>
      <w:r w:rsidRPr="005A05CC">
        <w:rPr>
          <w:rFonts w:asciiTheme="majorHAnsi" w:hAnsiTheme="majorHAnsi" w:cstheme="majorHAnsi"/>
          <w:sz w:val="24"/>
          <w:szCs w:val="24"/>
        </w:rPr>
        <w:t xml:space="preserve">Because the probe recorded a large number of data points at each location </w:t>
      </w:r>
      <m:oMath>
        <m:r>
          <w:rPr>
            <w:rFonts w:ascii="Cambria Math" w:hAnsi="Cambria Math" w:cstheme="majorHAnsi"/>
            <w:sz w:val="24"/>
            <w:szCs w:val="24"/>
          </w:rPr>
          <m:t>y</m:t>
        </m:r>
      </m:oMath>
      <w:r w:rsidRPr="005A05CC">
        <w:rPr>
          <w:rFonts w:asciiTheme="majorHAnsi" w:hAnsiTheme="majorHAnsi" w:cstheme="majorHAnsi"/>
          <w:sz w:val="24"/>
          <w:szCs w:val="24"/>
        </w:rPr>
        <w:t>, calculate mean of the data for</w:t>
      </w:r>
      <w:r w:rsidR="00C423D9" w:rsidRPr="005A05CC">
        <w:rPr>
          <w:rFonts w:asciiTheme="majorHAnsi" w:hAnsiTheme="majorHAnsi" w:cstheme="majorHAnsi"/>
          <w:sz w:val="24"/>
          <w:szCs w:val="24"/>
        </w:rPr>
        <w:t xml:space="preserve"> </w:t>
      </w:r>
      <m:oMath>
        <m:r>
          <w:rPr>
            <w:rFonts w:ascii="Cambria Math" w:hAnsi="Cambria Math" w:cstheme="majorHAnsi"/>
            <w:sz w:val="24"/>
            <w:szCs w:val="24"/>
          </w:rPr>
          <m:t>u(y)</m:t>
        </m:r>
      </m:oMath>
      <w:r w:rsidRPr="005A05CC">
        <w:rPr>
          <w:rFonts w:asciiTheme="majorHAnsi" w:hAnsiTheme="majorHAnsi" w:cstheme="majorHAnsi"/>
          <w:sz w:val="24"/>
          <w:szCs w:val="24"/>
        </w:rPr>
        <w:t>.</w:t>
      </w:r>
      <w:r w:rsidR="0052391B" w:rsidRPr="005A05CC">
        <w:rPr>
          <w:rFonts w:asciiTheme="majorHAnsi" w:hAnsiTheme="majorHAnsi" w:cstheme="majorHAnsi"/>
          <w:sz w:val="24"/>
          <w:szCs w:val="24"/>
        </w:rPr>
        <w:t xml:space="preserve">  Briefly comment on any noticeable differences between the four profiles.</w:t>
      </w:r>
    </w:p>
    <w:p w14:paraId="44C09B3F" w14:textId="64C1CB49" w:rsidR="009412C0" w:rsidRDefault="009412C0" w:rsidP="009412C0">
      <w:pPr>
        <w:rPr>
          <w:rFonts w:asciiTheme="majorHAnsi" w:hAnsiTheme="majorHAnsi" w:cstheme="majorHAnsi"/>
          <w:sz w:val="24"/>
          <w:szCs w:val="24"/>
        </w:rPr>
      </w:pPr>
    </w:p>
    <w:p w14:paraId="79A0A5D4" w14:textId="77777777" w:rsidR="004678EF" w:rsidRDefault="004678EF" w:rsidP="009412C0">
      <w:pPr>
        <w:rPr>
          <w:rFonts w:asciiTheme="majorHAnsi" w:hAnsiTheme="majorHAnsi" w:cstheme="majorHAnsi"/>
          <w:sz w:val="24"/>
          <w:szCs w:val="24"/>
        </w:rPr>
      </w:pPr>
    </w:p>
    <w:p w14:paraId="543CC163" w14:textId="77777777" w:rsidR="009412C0" w:rsidRDefault="009412C0" w:rsidP="009412C0">
      <w:pPr>
        <w:rPr>
          <w:rFonts w:asciiTheme="majorHAnsi" w:hAnsiTheme="majorHAnsi" w:cstheme="majorHAnsi"/>
          <w:sz w:val="24"/>
          <w:szCs w:val="24"/>
        </w:rPr>
      </w:pPr>
      <w:r>
        <w:rPr>
          <w:rFonts w:asciiTheme="majorHAnsi" w:hAnsiTheme="majorHAnsi" w:cstheme="majorHAnsi"/>
          <w:sz w:val="24"/>
          <w:szCs w:val="24"/>
        </w:rPr>
        <w:t>First from the calibration we were able to get this polynomial (Computed using MATLAB)</w:t>
      </w:r>
    </w:p>
    <w:p w14:paraId="553056EC" w14:textId="77777777" w:rsidR="009412C0" w:rsidRDefault="009412C0" w:rsidP="009412C0">
      <w:pPr>
        <w:pStyle w:val="ListParagraph"/>
        <w:numPr>
          <w:ilvl w:val="0"/>
          <w:numId w:val="9"/>
        </w:numPr>
        <w:rPr>
          <w:rFonts w:asciiTheme="majorHAnsi" w:hAnsiTheme="majorHAnsi" w:cstheme="majorHAnsi"/>
          <w:sz w:val="24"/>
          <w:szCs w:val="24"/>
        </w:rPr>
      </w:pPr>
      <w:r w:rsidRPr="009412C0">
        <w:rPr>
          <w:rFonts w:asciiTheme="majorHAnsi" w:hAnsiTheme="majorHAnsi" w:cstheme="majorHAnsi"/>
          <w:sz w:val="24"/>
          <w:szCs w:val="24"/>
        </w:rPr>
        <w:t>Linear model Poly9:</w:t>
      </w:r>
    </w:p>
    <w:p w14:paraId="7F8C8A38" w14:textId="77777777" w:rsidR="009412C0" w:rsidRDefault="009412C0" w:rsidP="009412C0">
      <w:pPr>
        <w:pStyle w:val="ListParagraph"/>
        <w:numPr>
          <w:ilvl w:val="1"/>
          <w:numId w:val="9"/>
        </w:numPr>
        <w:rPr>
          <w:rFonts w:asciiTheme="majorHAnsi" w:hAnsiTheme="majorHAnsi" w:cstheme="majorHAnsi"/>
          <w:sz w:val="24"/>
          <w:szCs w:val="24"/>
        </w:rPr>
      </w:pPr>
      <w:r w:rsidRPr="009412C0">
        <w:rPr>
          <w:rFonts w:asciiTheme="majorHAnsi" w:hAnsiTheme="majorHAnsi" w:cstheme="majorHAnsi"/>
          <w:sz w:val="24"/>
          <w:szCs w:val="24"/>
        </w:rPr>
        <w:t>val(x) = p1*x^9 + p2*x^8 + p3*x^7 + p4*x^6 + p5*x^5 + p6*x^4 + p7*x^3 + p8*x^2 + p9*x + p10</w:t>
      </w:r>
    </w:p>
    <w:p w14:paraId="6B462359" w14:textId="77777777" w:rsidR="009412C0" w:rsidRDefault="009412C0" w:rsidP="009412C0">
      <w:pPr>
        <w:pStyle w:val="ListParagraph"/>
        <w:numPr>
          <w:ilvl w:val="1"/>
          <w:numId w:val="9"/>
        </w:numPr>
        <w:rPr>
          <w:rFonts w:asciiTheme="majorHAnsi" w:hAnsiTheme="majorHAnsi" w:cstheme="majorHAnsi"/>
          <w:sz w:val="24"/>
          <w:szCs w:val="24"/>
        </w:rPr>
      </w:pPr>
      <w:r w:rsidRPr="009412C0">
        <w:rPr>
          <w:rFonts w:asciiTheme="majorHAnsi" w:hAnsiTheme="majorHAnsi" w:cstheme="majorHAnsi"/>
          <w:sz w:val="24"/>
          <w:szCs w:val="24"/>
        </w:rPr>
        <w:t>Coefficients:</w:t>
      </w:r>
    </w:p>
    <w:p w14:paraId="4E86AB38" w14:textId="2224726A" w:rsidR="009412C0" w:rsidRPr="009412C0" w:rsidRDefault="009412C0" w:rsidP="009412C0">
      <w:pPr>
        <w:pStyle w:val="ListParagraph"/>
        <w:numPr>
          <w:ilvl w:val="2"/>
          <w:numId w:val="9"/>
        </w:numPr>
        <w:rPr>
          <w:rFonts w:asciiTheme="majorHAnsi" w:hAnsiTheme="majorHAnsi" w:cstheme="majorHAnsi"/>
          <w:sz w:val="24"/>
          <w:szCs w:val="24"/>
        </w:rPr>
      </w:pPr>
      <w:r w:rsidRPr="009412C0">
        <w:rPr>
          <w:rFonts w:asciiTheme="majorHAnsi" w:hAnsiTheme="majorHAnsi" w:cstheme="majorHAnsi"/>
          <w:sz w:val="24"/>
          <w:szCs w:val="24"/>
        </w:rPr>
        <w:t>p1 =       0.121</w:t>
      </w:r>
    </w:p>
    <w:p w14:paraId="1F635F48" w14:textId="7FF5BB0A" w:rsidR="009412C0" w:rsidRPr="009412C0" w:rsidRDefault="009412C0" w:rsidP="009412C0">
      <w:pPr>
        <w:pStyle w:val="ListParagraph"/>
        <w:numPr>
          <w:ilvl w:val="2"/>
          <w:numId w:val="9"/>
        </w:numPr>
        <w:rPr>
          <w:rFonts w:asciiTheme="majorHAnsi" w:hAnsiTheme="majorHAnsi" w:cstheme="majorHAnsi"/>
          <w:sz w:val="24"/>
          <w:szCs w:val="24"/>
        </w:rPr>
      </w:pPr>
      <w:r w:rsidRPr="009412C0">
        <w:rPr>
          <w:rFonts w:asciiTheme="majorHAnsi" w:hAnsiTheme="majorHAnsi" w:cstheme="majorHAnsi"/>
          <w:sz w:val="24"/>
          <w:szCs w:val="24"/>
        </w:rPr>
        <w:t>p2 =      -2.253</w:t>
      </w:r>
    </w:p>
    <w:p w14:paraId="424B2220" w14:textId="23CF4F17" w:rsidR="009412C0" w:rsidRPr="009412C0" w:rsidRDefault="009412C0" w:rsidP="009412C0">
      <w:pPr>
        <w:pStyle w:val="ListParagraph"/>
        <w:numPr>
          <w:ilvl w:val="2"/>
          <w:numId w:val="9"/>
        </w:numPr>
        <w:rPr>
          <w:rFonts w:asciiTheme="majorHAnsi" w:hAnsiTheme="majorHAnsi" w:cstheme="majorHAnsi"/>
          <w:sz w:val="24"/>
          <w:szCs w:val="24"/>
        </w:rPr>
      </w:pPr>
      <w:r w:rsidRPr="009412C0">
        <w:rPr>
          <w:rFonts w:asciiTheme="majorHAnsi" w:hAnsiTheme="majorHAnsi" w:cstheme="majorHAnsi"/>
          <w:sz w:val="24"/>
          <w:szCs w:val="24"/>
        </w:rPr>
        <w:t>p3 =       17.85</w:t>
      </w:r>
    </w:p>
    <w:p w14:paraId="5768FEB7" w14:textId="69DDC1BF" w:rsidR="009412C0" w:rsidRPr="009412C0" w:rsidRDefault="009412C0" w:rsidP="009412C0">
      <w:pPr>
        <w:pStyle w:val="ListParagraph"/>
        <w:numPr>
          <w:ilvl w:val="2"/>
          <w:numId w:val="9"/>
        </w:numPr>
        <w:rPr>
          <w:rFonts w:asciiTheme="majorHAnsi" w:hAnsiTheme="majorHAnsi" w:cstheme="majorHAnsi"/>
          <w:sz w:val="24"/>
          <w:szCs w:val="24"/>
        </w:rPr>
      </w:pPr>
      <w:r w:rsidRPr="009412C0">
        <w:rPr>
          <w:rFonts w:asciiTheme="majorHAnsi" w:hAnsiTheme="majorHAnsi" w:cstheme="majorHAnsi"/>
          <w:sz w:val="24"/>
          <w:szCs w:val="24"/>
        </w:rPr>
        <w:t>p4 =      -78.84</w:t>
      </w:r>
    </w:p>
    <w:p w14:paraId="72008B31" w14:textId="31211E52" w:rsidR="009412C0" w:rsidRPr="009412C0" w:rsidRDefault="009412C0" w:rsidP="009412C0">
      <w:pPr>
        <w:pStyle w:val="ListParagraph"/>
        <w:numPr>
          <w:ilvl w:val="2"/>
          <w:numId w:val="9"/>
        </w:numPr>
        <w:rPr>
          <w:rFonts w:asciiTheme="majorHAnsi" w:hAnsiTheme="majorHAnsi" w:cstheme="majorHAnsi"/>
          <w:sz w:val="24"/>
          <w:szCs w:val="24"/>
        </w:rPr>
      </w:pPr>
      <w:r w:rsidRPr="009412C0">
        <w:rPr>
          <w:rFonts w:asciiTheme="majorHAnsi" w:hAnsiTheme="majorHAnsi" w:cstheme="majorHAnsi"/>
          <w:sz w:val="24"/>
          <w:szCs w:val="24"/>
        </w:rPr>
        <w:t>p5 =       212.9</w:t>
      </w:r>
    </w:p>
    <w:p w14:paraId="19E8D967" w14:textId="13983ADB" w:rsidR="009412C0" w:rsidRPr="009412C0" w:rsidRDefault="009412C0" w:rsidP="009412C0">
      <w:pPr>
        <w:pStyle w:val="ListParagraph"/>
        <w:numPr>
          <w:ilvl w:val="2"/>
          <w:numId w:val="9"/>
        </w:numPr>
        <w:rPr>
          <w:rFonts w:asciiTheme="majorHAnsi" w:hAnsiTheme="majorHAnsi" w:cstheme="majorHAnsi"/>
          <w:sz w:val="24"/>
          <w:szCs w:val="24"/>
        </w:rPr>
      </w:pPr>
      <w:r w:rsidRPr="009412C0">
        <w:rPr>
          <w:rFonts w:asciiTheme="majorHAnsi" w:hAnsiTheme="majorHAnsi" w:cstheme="majorHAnsi"/>
          <w:sz w:val="24"/>
          <w:szCs w:val="24"/>
        </w:rPr>
        <w:t>p6 =      -363.9</w:t>
      </w:r>
    </w:p>
    <w:p w14:paraId="14E90EF9" w14:textId="30B8D00D" w:rsidR="009412C0" w:rsidRPr="009412C0" w:rsidRDefault="009412C0" w:rsidP="009412C0">
      <w:pPr>
        <w:pStyle w:val="ListParagraph"/>
        <w:numPr>
          <w:ilvl w:val="2"/>
          <w:numId w:val="9"/>
        </w:numPr>
        <w:rPr>
          <w:rFonts w:asciiTheme="majorHAnsi" w:hAnsiTheme="majorHAnsi" w:cstheme="majorHAnsi"/>
          <w:sz w:val="24"/>
          <w:szCs w:val="24"/>
        </w:rPr>
      </w:pPr>
      <w:r w:rsidRPr="009412C0">
        <w:rPr>
          <w:rFonts w:asciiTheme="majorHAnsi" w:hAnsiTheme="majorHAnsi" w:cstheme="majorHAnsi"/>
          <w:sz w:val="24"/>
          <w:szCs w:val="24"/>
        </w:rPr>
        <w:t>p7 =       393.2</w:t>
      </w:r>
    </w:p>
    <w:p w14:paraId="4BF03608" w14:textId="391EC4C0" w:rsidR="009412C0" w:rsidRPr="009412C0" w:rsidRDefault="009412C0" w:rsidP="009412C0">
      <w:pPr>
        <w:pStyle w:val="ListParagraph"/>
        <w:numPr>
          <w:ilvl w:val="2"/>
          <w:numId w:val="9"/>
        </w:numPr>
        <w:rPr>
          <w:rFonts w:asciiTheme="majorHAnsi" w:hAnsiTheme="majorHAnsi" w:cstheme="majorHAnsi"/>
          <w:sz w:val="24"/>
          <w:szCs w:val="24"/>
        </w:rPr>
      </w:pPr>
      <w:r w:rsidRPr="009412C0">
        <w:rPr>
          <w:rFonts w:asciiTheme="majorHAnsi" w:hAnsiTheme="majorHAnsi" w:cstheme="majorHAnsi"/>
          <w:sz w:val="24"/>
          <w:szCs w:val="24"/>
        </w:rPr>
        <w:t>p8 =      -259.7</w:t>
      </w:r>
    </w:p>
    <w:p w14:paraId="5955A6FF" w14:textId="0D6C20B2" w:rsidR="009412C0" w:rsidRPr="009412C0" w:rsidRDefault="009412C0" w:rsidP="009412C0">
      <w:pPr>
        <w:pStyle w:val="ListParagraph"/>
        <w:numPr>
          <w:ilvl w:val="2"/>
          <w:numId w:val="9"/>
        </w:numPr>
        <w:rPr>
          <w:rFonts w:asciiTheme="majorHAnsi" w:hAnsiTheme="majorHAnsi" w:cstheme="majorHAnsi"/>
          <w:sz w:val="24"/>
          <w:szCs w:val="24"/>
        </w:rPr>
      </w:pPr>
      <w:r w:rsidRPr="009412C0">
        <w:rPr>
          <w:rFonts w:asciiTheme="majorHAnsi" w:hAnsiTheme="majorHAnsi" w:cstheme="majorHAnsi"/>
          <w:sz w:val="24"/>
          <w:szCs w:val="24"/>
        </w:rPr>
        <w:t>p9 =       100.6</w:t>
      </w:r>
    </w:p>
    <w:p w14:paraId="0E15256A" w14:textId="2C76D6C2" w:rsidR="009412C0" w:rsidRDefault="009412C0" w:rsidP="009412C0">
      <w:pPr>
        <w:pStyle w:val="ListParagraph"/>
        <w:numPr>
          <w:ilvl w:val="2"/>
          <w:numId w:val="9"/>
        </w:numPr>
        <w:rPr>
          <w:rFonts w:asciiTheme="majorHAnsi" w:hAnsiTheme="majorHAnsi" w:cstheme="majorHAnsi"/>
          <w:sz w:val="24"/>
          <w:szCs w:val="24"/>
        </w:rPr>
      </w:pPr>
      <w:r w:rsidRPr="009412C0">
        <w:rPr>
          <w:rFonts w:asciiTheme="majorHAnsi" w:hAnsiTheme="majorHAnsi" w:cstheme="majorHAnsi"/>
          <w:sz w:val="24"/>
          <w:szCs w:val="24"/>
        </w:rPr>
        <w:t>p10 =       -13.2</w:t>
      </w:r>
    </w:p>
    <w:p w14:paraId="661989F2" w14:textId="3DEE47CD" w:rsidR="004678EF" w:rsidRDefault="004678EF" w:rsidP="004678EF">
      <w:pPr>
        <w:pStyle w:val="ListParagraph"/>
        <w:numPr>
          <w:ilvl w:val="0"/>
          <w:numId w:val="9"/>
        </w:numPr>
        <w:rPr>
          <w:rFonts w:asciiTheme="majorHAnsi" w:hAnsiTheme="majorHAnsi" w:cstheme="majorHAnsi"/>
          <w:sz w:val="24"/>
          <w:szCs w:val="24"/>
        </w:rPr>
      </w:pPr>
      <w:r>
        <w:rPr>
          <w:rFonts w:asciiTheme="majorHAnsi" w:hAnsiTheme="majorHAnsi" w:cstheme="majorHAnsi"/>
          <w:sz w:val="24"/>
          <w:szCs w:val="24"/>
        </w:rPr>
        <w:t xml:space="preserve">Standard deviation of </w:t>
      </w:r>
    </w:p>
    <w:p w14:paraId="527280B6" w14:textId="234866A4" w:rsidR="004678EF" w:rsidRDefault="004678EF" w:rsidP="004678EF">
      <w:pPr>
        <w:pStyle w:val="ListParagraph"/>
        <w:numPr>
          <w:ilvl w:val="1"/>
          <w:numId w:val="9"/>
        </w:numPr>
        <w:rPr>
          <w:rFonts w:asciiTheme="majorHAnsi" w:hAnsiTheme="majorHAnsi" w:cstheme="majorHAnsi"/>
          <w:sz w:val="24"/>
          <w:szCs w:val="24"/>
        </w:rPr>
      </w:pPr>
      <w:r w:rsidRPr="004678EF">
        <w:rPr>
          <w:rFonts w:asciiTheme="majorHAnsi" w:hAnsiTheme="majorHAnsi" w:cstheme="majorHAnsi"/>
          <w:sz w:val="24"/>
          <w:szCs w:val="24"/>
        </w:rPr>
        <w:t>6.703719343855487e-22</w:t>
      </w:r>
    </w:p>
    <w:p w14:paraId="2B96798C" w14:textId="0F5C41D6" w:rsidR="004678EF" w:rsidRDefault="004678EF" w:rsidP="004678EF">
      <w:pPr>
        <w:rPr>
          <w:rFonts w:asciiTheme="majorHAnsi" w:hAnsiTheme="majorHAnsi" w:cstheme="majorHAnsi"/>
          <w:sz w:val="24"/>
          <w:szCs w:val="24"/>
        </w:rPr>
      </w:pPr>
    </w:p>
    <w:p w14:paraId="61566F1B" w14:textId="2EACE6F5" w:rsidR="004678EF" w:rsidRPr="004678EF" w:rsidRDefault="004678EF" w:rsidP="004678EF">
      <w:pPr>
        <w:rPr>
          <w:rFonts w:asciiTheme="majorHAnsi" w:hAnsiTheme="majorHAnsi" w:cstheme="majorHAnsi"/>
          <w:sz w:val="24"/>
          <w:szCs w:val="24"/>
        </w:rPr>
      </w:pPr>
      <w:r>
        <w:rPr>
          <w:rFonts w:asciiTheme="majorHAnsi" w:hAnsiTheme="majorHAnsi" w:cstheme="majorHAnsi"/>
          <w:sz w:val="24"/>
          <w:szCs w:val="24"/>
        </w:rPr>
        <w:t xml:space="preserve">And the graph looks like the following </w:t>
      </w:r>
    </w:p>
    <w:p w14:paraId="17B41F73" w14:textId="1B7910EB" w:rsidR="00C423D9" w:rsidRPr="005A05CC" w:rsidRDefault="00C423D9" w:rsidP="00C423D9">
      <w:pPr>
        <w:rPr>
          <w:rFonts w:asciiTheme="majorHAnsi" w:hAnsiTheme="majorHAnsi" w:cstheme="majorHAnsi"/>
          <w:sz w:val="24"/>
          <w:szCs w:val="24"/>
        </w:rPr>
      </w:pPr>
    </w:p>
    <w:p w14:paraId="0BDBEFE8" w14:textId="77777777" w:rsidR="004678EF" w:rsidRDefault="004678EF" w:rsidP="009412C0">
      <w:pPr>
        <w:keepNext/>
      </w:pPr>
    </w:p>
    <w:p w14:paraId="0667AF56" w14:textId="77777777" w:rsidR="004678EF" w:rsidRDefault="004678EF" w:rsidP="009412C0">
      <w:pPr>
        <w:keepNext/>
      </w:pPr>
    </w:p>
    <w:p w14:paraId="621D02FE" w14:textId="77777777" w:rsidR="004678EF" w:rsidRDefault="004678EF" w:rsidP="009412C0">
      <w:pPr>
        <w:keepNext/>
      </w:pPr>
    </w:p>
    <w:p w14:paraId="3FE62394" w14:textId="77777777" w:rsidR="004678EF" w:rsidRDefault="004678EF" w:rsidP="009412C0">
      <w:pPr>
        <w:keepNext/>
      </w:pPr>
    </w:p>
    <w:p w14:paraId="5C501C62" w14:textId="77777777" w:rsidR="004678EF" w:rsidRDefault="004678EF" w:rsidP="009412C0">
      <w:pPr>
        <w:keepNext/>
      </w:pPr>
    </w:p>
    <w:p w14:paraId="7EF802BB" w14:textId="7AEFCB1D" w:rsidR="009412C0" w:rsidRDefault="009412C0" w:rsidP="009412C0">
      <w:pPr>
        <w:keepNext/>
      </w:pPr>
      <w:r>
        <w:rPr>
          <w:rFonts w:asciiTheme="majorHAnsi" w:hAnsiTheme="majorHAnsi" w:cstheme="majorHAnsi"/>
          <w:noProof/>
          <w:sz w:val="24"/>
          <w:szCs w:val="24"/>
        </w:rPr>
        <w:drawing>
          <wp:inline distT="0" distB="0" distL="0" distR="0" wp14:anchorId="5907D222" wp14:editId="6AEDF21E">
            <wp:extent cx="5781675" cy="4648200"/>
            <wp:effectExtent l="19050" t="19050" r="28575" b="1905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librate_vel.tif"/>
                    <pic:cNvPicPr/>
                  </pic:nvPicPr>
                  <pic:blipFill>
                    <a:blip r:embed="rId8">
                      <a:extLst>
                        <a:ext uri="{28A0092B-C50C-407E-A947-70E740481C1C}">
                          <a14:useLocalDpi xmlns:a14="http://schemas.microsoft.com/office/drawing/2010/main" val="0"/>
                        </a:ext>
                      </a:extLst>
                    </a:blip>
                    <a:stretch>
                      <a:fillRect/>
                    </a:stretch>
                  </pic:blipFill>
                  <pic:spPr>
                    <a:xfrm>
                      <a:off x="0" y="0"/>
                      <a:ext cx="5781675" cy="4648200"/>
                    </a:xfrm>
                    <a:prstGeom prst="rect">
                      <a:avLst/>
                    </a:prstGeom>
                    <a:ln>
                      <a:solidFill>
                        <a:schemeClr val="tx1"/>
                      </a:solidFill>
                    </a:ln>
                  </pic:spPr>
                </pic:pic>
              </a:graphicData>
            </a:graphic>
          </wp:inline>
        </w:drawing>
      </w:r>
    </w:p>
    <w:p w14:paraId="3D92F0D7" w14:textId="34B269B5" w:rsidR="004678EF" w:rsidRPr="004678EF" w:rsidRDefault="009412C0" w:rsidP="004678EF">
      <w:pPr>
        <w:pStyle w:val="Caption"/>
        <w:jc w:val="center"/>
      </w:pPr>
      <w:r>
        <w:t xml:space="preserve">Figure </w:t>
      </w:r>
      <w:fldSimple w:instr=" SEQ Figure \* ARABIC ">
        <w:r w:rsidR="00396AD0">
          <w:rPr>
            <w:noProof/>
          </w:rPr>
          <w:t>1</w:t>
        </w:r>
      </w:fldSimple>
      <w:r>
        <w:t>: Voltage vs Velocity Polynomial</w:t>
      </w:r>
    </w:p>
    <w:p w14:paraId="1ECDE32C" w14:textId="5B90DA23" w:rsidR="004678EF" w:rsidRDefault="004678EF" w:rsidP="004678EF">
      <w:pPr>
        <w:pStyle w:val="ListParagraph"/>
        <w:ind w:left="360"/>
        <w:rPr>
          <w:rFonts w:asciiTheme="majorHAnsi" w:hAnsiTheme="majorHAnsi" w:cstheme="majorHAnsi"/>
          <w:sz w:val="24"/>
          <w:szCs w:val="24"/>
        </w:rPr>
      </w:pPr>
    </w:p>
    <w:p w14:paraId="4B8CB62F" w14:textId="0D93D61C" w:rsidR="004678EF" w:rsidRDefault="004678EF" w:rsidP="004678EF">
      <w:pPr>
        <w:spacing w:after="160" w:line="259" w:lineRule="auto"/>
        <w:rPr>
          <w:rFonts w:asciiTheme="majorHAnsi" w:hAnsiTheme="majorHAnsi" w:cstheme="majorHAnsi"/>
          <w:sz w:val="24"/>
          <w:szCs w:val="24"/>
        </w:rPr>
      </w:pPr>
      <w:r>
        <w:rPr>
          <w:rFonts w:asciiTheme="majorHAnsi" w:hAnsiTheme="majorHAnsi" w:cstheme="majorHAnsi"/>
          <w:sz w:val="24"/>
          <w:szCs w:val="24"/>
        </w:rPr>
        <w:br w:type="page"/>
      </w:r>
    </w:p>
    <w:p w14:paraId="5F0D51AC" w14:textId="2E3B53B6" w:rsidR="004678EF" w:rsidRDefault="004678EF" w:rsidP="004678EF">
      <w:pPr>
        <w:rPr>
          <w:rFonts w:asciiTheme="majorHAnsi" w:hAnsiTheme="majorHAnsi" w:cstheme="majorHAnsi"/>
          <w:sz w:val="24"/>
          <w:szCs w:val="24"/>
        </w:rPr>
      </w:pPr>
      <w:r>
        <w:rPr>
          <w:rFonts w:asciiTheme="majorHAnsi" w:hAnsiTheme="majorHAnsi" w:cstheme="majorHAnsi"/>
          <w:sz w:val="24"/>
          <w:szCs w:val="24"/>
        </w:rPr>
        <w:lastRenderedPageBreak/>
        <w:t>Then by computing the velocity by fitting the voltage data to this curve, we were able to find the velocity profile for all four frequencies of the wind tunnel</w:t>
      </w:r>
      <w:r w:rsidR="007C172D">
        <w:rPr>
          <w:rFonts w:asciiTheme="majorHAnsi" w:hAnsiTheme="majorHAnsi" w:cstheme="majorHAnsi"/>
          <w:sz w:val="24"/>
          <w:szCs w:val="24"/>
        </w:rPr>
        <w:t xml:space="preserve"> and the mean of the four</w:t>
      </w:r>
    </w:p>
    <w:p w14:paraId="5822ED6C" w14:textId="4EFB25AB" w:rsidR="004678EF" w:rsidRDefault="004678EF" w:rsidP="004678EF">
      <w:pPr>
        <w:rPr>
          <w:rFonts w:asciiTheme="majorHAnsi" w:hAnsiTheme="majorHAnsi" w:cstheme="majorHAnsi"/>
          <w:sz w:val="24"/>
          <w:szCs w:val="24"/>
        </w:rPr>
      </w:pPr>
    </w:p>
    <w:p w14:paraId="45DE7D0E" w14:textId="77777777" w:rsidR="004678EF" w:rsidRDefault="004678EF" w:rsidP="004678EF">
      <w:pPr>
        <w:keepNext/>
      </w:pPr>
      <w:r>
        <w:rPr>
          <w:rFonts w:asciiTheme="majorHAnsi" w:hAnsiTheme="majorHAnsi" w:cstheme="majorHAnsi"/>
          <w:noProof/>
          <w:sz w:val="24"/>
          <w:szCs w:val="24"/>
        </w:rPr>
        <w:drawing>
          <wp:inline distT="0" distB="0" distL="0" distR="0" wp14:anchorId="729308F8" wp14:editId="158E88F5">
            <wp:extent cx="5734050" cy="4972050"/>
            <wp:effectExtent l="19050" t="19050" r="19050" b="1905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moothCylind_vel.tif"/>
                    <pic:cNvPicPr/>
                  </pic:nvPicPr>
                  <pic:blipFill>
                    <a:blip r:embed="rId9">
                      <a:extLst>
                        <a:ext uri="{28A0092B-C50C-407E-A947-70E740481C1C}">
                          <a14:useLocalDpi xmlns:a14="http://schemas.microsoft.com/office/drawing/2010/main" val="0"/>
                        </a:ext>
                      </a:extLst>
                    </a:blip>
                    <a:stretch>
                      <a:fillRect/>
                    </a:stretch>
                  </pic:blipFill>
                  <pic:spPr>
                    <a:xfrm>
                      <a:off x="0" y="0"/>
                      <a:ext cx="5734050" cy="4972050"/>
                    </a:xfrm>
                    <a:prstGeom prst="rect">
                      <a:avLst/>
                    </a:prstGeom>
                    <a:ln>
                      <a:solidFill>
                        <a:schemeClr val="tx1"/>
                      </a:solidFill>
                    </a:ln>
                  </pic:spPr>
                </pic:pic>
              </a:graphicData>
            </a:graphic>
          </wp:inline>
        </w:drawing>
      </w:r>
    </w:p>
    <w:p w14:paraId="13E0FE5F" w14:textId="644F8C7E" w:rsidR="004678EF" w:rsidRPr="004678EF" w:rsidRDefault="004678EF" w:rsidP="004678EF">
      <w:pPr>
        <w:pStyle w:val="Caption"/>
        <w:jc w:val="center"/>
        <w:rPr>
          <w:rFonts w:asciiTheme="majorHAnsi" w:hAnsiTheme="majorHAnsi" w:cstheme="majorHAnsi"/>
          <w:sz w:val="24"/>
          <w:szCs w:val="24"/>
        </w:rPr>
      </w:pPr>
      <w:r>
        <w:t xml:space="preserve">Figure </w:t>
      </w:r>
      <w:fldSimple w:instr=" SEQ Figure \* ARABIC ">
        <w:r w:rsidR="00396AD0">
          <w:rPr>
            <w:noProof/>
          </w:rPr>
          <w:t>2</w:t>
        </w:r>
      </w:fldSimple>
      <w:r>
        <w:t>: Velocity Profiles for all Frequencies</w:t>
      </w:r>
    </w:p>
    <w:p w14:paraId="196237FB" w14:textId="1D5128E7" w:rsidR="004678EF" w:rsidRDefault="004678EF" w:rsidP="004678EF">
      <w:pPr>
        <w:rPr>
          <w:rFonts w:asciiTheme="majorHAnsi" w:hAnsiTheme="majorHAnsi" w:cstheme="majorHAnsi"/>
          <w:sz w:val="24"/>
          <w:szCs w:val="24"/>
        </w:rPr>
      </w:pPr>
    </w:p>
    <w:p w14:paraId="4D9AEF46" w14:textId="6429BB77" w:rsidR="004678EF" w:rsidRDefault="004678EF">
      <w:pPr>
        <w:spacing w:after="160" w:line="259" w:lineRule="auto"/>
        <w:rPr>
          <w:rFonts w:asciiTheme="majorHAnsi" w:hAnsiTheme="majorHAnsi" w:cstheme="majorHAnsi"/>
          <w:sz w:val="24"/>
          <w:szCs w:val="24"/>
        </w:rPr>
      </w:pPr>
      <w:r>
        <w:rPr>
          <w:rFonts w:asciiTheme="majorHAnsi" w:hAnsiTheme="majorHAnsi" w:cstheme="majorHAnsi"/>
          <w:sz w:val="24"/>
          <w:szCs w:val="24"/>
        </w:rPr>
        <w:br w:type="page"/>
      </w:r>
    </w:p>
    <w:p w14:paraId="0A949640" w14:textId="3507270A" w:rsidR="004678EF" w:rsidRDefault="004678EF" w:rsidP="004678EF">
      <w:pPr>
        <w:rPr>
          <w:rFonts w:asciiTheme="majorHAnsi" w:hAnsiTheme="majorHAnsi" w:cstheme="majorHAnsi"/>
          <w:sz w:val="24"/>
          <w:szCs w:val="24"/>
        </w:rPr>
      </w:pPr>
      <w:r>
        <w:rPr>
          <w:rFonts w:asciiTheme="majorHAnsi" w:hAnsiTheme="majorHAnsi" w:cstheme="majorHAnsi"/>
          <w:sz w:val="24"/>
          <w:szCs w:val="24"/>
        </w:rPr>
        <w:lastRenderedPageBreak/>
        <w:t>Finally, from these profiles we calculate</w:t>
      </w:r>
      <w:r w:rsidR="007C172D">
        <w:rPr>
          <w:rFonts w:asciiTheme="majorHAnsi" w:hAnsiTheme="majorHAnsi" w:cstheme="majorHAnsi"/>
          <w:sz w:val="24"/>
          <w:szCs w:val="24"/>
        </w:rPr>
        <w:t>d</w:t>
      </w:r>
      <w:r>
        <w:rPr>
          <w:rFonts w:asciiTheme="majorHAnsi" w:hAnsiTheme="majorHAnsi" w:cstheme="majorHAnsi"/>
          <w:sz w:val="24"/>
          <w:szCs w:val="24"/>
        </w:rPr>
        <w:t xml:space="preserve"> the velocity deficit, which is plotted as the following</w:t>
      </w:r>
    </w:p>
    <w:p w14:paraId="6AFB660C" w14:textId="4986BA7E" w:rsidR="004678EF" w:rsidRDefault="004678EF" w:rsidP="004678EF">
      <w:pPr>
        <w:rPr>
          <w:rFonts w:asciiTheme="majorHAnsi" w:hAnsiTheme="majorHAnsi" w:cstheme="majorHAnsi"/>
          <w:sz w:val="24"/>
          <w:szCs w:val="24"/>
        </w:rPr>
      </w:pPr>
    </w:p>
    <w:p w14:paraId="50AD4F69" w14:textId="77777777" w:rsidR="004678EF" w:rsidRDefault="004678EF" w:rsidP="004678EF">
      <w:pPr>
        <w:rPr>
          <w:rFonts w:asciiTheme="majorHAnsi" w:hAnsiTheme="majorHAnsi" w:cstheme="majorHAnsi"/>
          <w:sz w:val="24"/>
          <w:szCs w:val="24"/>
        </w:rPr>
      </w:pPr>
    </w:p>
    <w:p w14:paraId="113F07BC" w14:textId="77777777" w:rsidR="004678EF" w:rsidRDefault="004678EF" w:rsidP="004678EF">
      <w:pPr>
        <w:keepNext/>
      </w:pPr>
      <w:r>
        <w:rPr>
          <w:rFonts w:asciiTheme="majorHAnsi" w:hAnsiTheme="majorHAnsi" w:cstheme="majorHAnsi"/>
          <w:noProof/>
          <w:sz w:val="24"/>
          <w:szCs w:val="24"/>
        </w:rPr>
        <w:drawing>
          <wp:inline distT="0" distB="0" distL="0" distR="0" wp14:anchorId="2AB4B3C6" wp14:editId="56FA472E">
            <wp:extent cx="5810250" cy="4819650"/>
            <wp:effectExtent l="19050" t="19050" r="19050" b="1905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moothCylind_velDeficit.tif"/>
                    <pic:cNvPicPr/>
                  </pic:nvPicPr>
                  <pic:blipFill>
                    <a:blip r:embed="rId10">
                      <a:extLst>
                        <a:ext uri="{28A0092B-C50C-407E-A947-70E740481C1C}">
                          <a14:useLocalDpi xmlns:a14="http://schemas.microsoft.com/office/drawing/2010/main" val="0"/>
                        </a:ext>
                      </a:extLst>
                    </a:blip>
                    <a:stretch>
                      <a:fillRect/>
                    </a:stretch>
                  </pic:blipFill>
                  <pic:spPr>
                    <a:xfrm>
                      <a:off x="0" y="0"/>
                      <a:ext cx="5810250" cy="4819650"/>
                    </a:xfrm>
                    <a:prstGeom prst="rect">
                      <a:avLst/>
                    </a:prstGeom>
                    <a:ln>
                      <a:solidFill>
                        <a:schemeClr val="tx1"/>
                      </a:solidFill>
                    </a:ln>
                  </pic:spPr>
                </pic:pic>
              </a:graphicData>
            </a:graphic>
          </wp:inline>
        </w:drawing>
      </w:r>
    </w:p>
    <w:p w14:paraId="3B8F4321" w14:textId="55434CCD" w:rsidR="004678EF" w:rsidRPr="004678EF" w:rsidRDefault="004678EF" w:rsidP="004678EF">
      <w:pPr>
        <w:pStyle w:val="Caption"/>
        <w:jc w:val="center"/>
        <w:rPr>
          <w:rFonts w:asciiTheme="majorHAnsi" w:hAnsiTheme="majorHAnsi" w:cstheme="majorHAnsi"/>
          <w:sz w:val="24"/>
          <w:szCs w:val="24"/>
        </w:rPr>
      </w:pPr>
      <w:r>
        <w:t xml:space="preserve">Figure </w:t>
      </w:r>
      <w:fldSimple w:instr=" SEQ Figure \* ARABIC ">
        <w:r w:rsidR="00396AD0">
          <w:rPr>
            <w:noProof/>
          </w:rPr>
          <w:t>3</w:t>
        </w:r>
      </w:fldSimple>
      <w:r>
        <w:t>: Velocity deficit profiles of all frequencies</w:t>
      </w:r>
    </w:p>
    <w:p w14:paraId="6172A4E8" w14:textId="58317A10" w:rsidR="004678EF" w:rsidRDefault="004678EF" w:rsidP="004678EF">
      <w:pPr>
        <w:pStyle w:val="ListParagraph"/>
        <w:ind w:left="360"/>
        <w:rPr>
          <w:rFonts w:asciiTheme="majorHAnsi" w:hAnsiTheme="majorHAnsi" w:cstheme="majorHAnsi"/>
          <w:sz w:val="24"/>
          <w:szCs w:val="24"/>
        </w:rPr>
      </w:pPr>
    </w:p>
    <w:p w14:paraId="1677D011" w14:textId="77777777" w:rsidR="004678EF" w:rsidRDefault="004678EF" w:rsidP="004678EF">
      <w:pPr>
        <w:spacing w:after="160" w:line="259" w:lineRule="auto"/>
        <w:rPr>
          <w:rFonts w:asciiTheme="majorHAnsi" w:hAnsiTheme="majorHAnsi" w:cstheme="majorHAnsi"/>
          <w:sz w:val="24"/>
          <w:szCs w:val="24"/>
        </w:rPr>
      </w:pPr>
      <w:r>
        <w:rPr>
          <w:rFonts w:asciiTheme="majorHAnsi" w:hAnsiTheme="majorHAnsi" w:cstheme="majorHAnsi"/>
          <w:sz w:val="24"/>
          <w:szCs w:val="24"/>
        </w:rPr>
        <w:t>ANALYSIS</w:t>
      </w:r>
    </w:p>
    <w:p w14:paraId="7D2499BE" w14:textId="1F50D5F9" w:rsidR="004678EF" w:rsidRDefault="004678EF" w:rsidP="004678EF">
      <w:pPr>
        <w:rPr>
          <w:rFonts w:asciiTheme="majorHAnsi" w:hAnsiTheme="majorHAnsi" w:cstheme="majorHAnsi"/>
          <w:sz w:val="24"/>
          <w:szCs w:val="24"/>
        </w:rPr>
      </w:pPr>
      <w:r>
        <w:rPr>
          <w:rFonts w:asciiTheme="majorHAnsi" w:hAnsiTheme="majorHAnsi" w:cstheme="majorHAnsi"/>
          <w:sz w:val="24"/>
          <w:szCs w:val="24"/>
        </w:rPr>
        <w:t xml:space="preserve">By examining the plot above we can tell that for high frequencies the velocity deficit becomes radical compared to the first three low frequencies. Especially, the positions far from the origin (0) fluctuates and does not show a smooth curve. Whereas, for the low frequencies, the plot shows a relatively smooth mountain-like curve (or should say similar to a normal distribution). </w:t>
      </w:r>
    </w:p>
    <w:p w14:paraId="7B2D6694" w14:textId="475043F2" w:rsidR="0064102F" w:rsidRDefault="0064102F" w:rsidP="004678EF">
      <w:pPr>
        <w:rPr>
          <w:rFonts w:asciiTheme="majorHAnsi" w:hAnsiTheme="majorHAnsi" w:cstheme="majorHAnsi"/>
          <w:sz w:val="24"/>
          <w:szCs w:val="24"/>
        </w:rPr>
      </w:pPr>
      <w:r>
        <w:rPr>
          <w:rFonts w:asciiTheme="majorHAnsi" w:hAnsiTheme="majorHAnsi" w:cstheme="majorHAnsi"/>
          <w:sz w:val="24"/>
          <w:szCs w:val="24"/>
        </w:rPr>
        <w:t>However, based on the overall trend, all four graphs have the maximum velocities at the center/origin (position 0) and the velocity becomes smaller as it gets farther from that point.</w:t>
      </w:r>
    </w:p>
    <w:p w14:paraId="1549ADCD" w14:textId="469D4A58" w:rsidR="0064102F" w:rsidRDefault="0064102F" w:rsidP="004678EF">
      <w:pPr>
        <w:rPr>
          <w:rFonts w:asciiTheme="majorHAnsi" w:hAnsiTheme="majorHAnsi" w:cstheme="majorHAnsi"/>
          <w:sz w:val="24"/>
          <w:szCs w:val="24"/>
        </w:rPr>
      </w:pPr>
    </w:p>
    <w:p w14:paraId="1B39E6A4" w14:textId="1751DECC" w:rsidR="0064102F" w:rsidRDefault="0064102F" w:rsidP="004678EF">
      <w:pPr>
        <w:rPr>
          <w:rFonts w:asciiTheme="majorHAnsi" w:hAnsiTheme="majorHAnsi" w:cstheme="majorHAnsi"/>
          <w:sz w:val="24"/>
          <w:szCs w:val="24"/>
        </w:rPr>
      </w:pPr>
    </w:p>
    <w:p w14:paraId="3ADCFAF2" w14:textId="6D493F18" w:rsidR="0064102F" w:rsidRDefault="0064102F" w:rsidP="004678EF">
      <w:pPr>
        <w:rPr>
          <w:rFonts w:asciiTheme="majorHAnsi" w:hAnsiTheme="majorHAnsi" w:cstheme="majorHAnsi"/>
          <w:sz w:val="24"/>
          <w:szCs w:val="24"/>
        </w:rPr>
      </w:pPr>
    </w:p>
    <w:p w14:paraId="2E0674CE" w14:textId="77777777" w:rsidR="0064102F" w:rsidRPr="004678EF" w:rsidRDefault="0064102F" w:rsidP="004678EF">
      <w:pPr>
        <w:rPr>
          <w:rFonts w:asciiTheme="majorHAnsi" w:hAnsiTheme="majorHAnsi" w:cstheme="majorHAnsi"/>
          <w:sz w:val="24"/>
          <w:szCs w:val="24"/>
        </w:rPr>
      </w:pPr>
    </w:p>
    <w:p w14:paraId="0B60E057" w14:textId="77777777" w:rsidR="004678EF" w:rsidRPr="004678EF" w:rsidRDefault="004678EF" w:rsidP="004678EF">
      <w:pPr>
        <w:pStyle w:val="ListParagraph"/>
        <w:ind w:left="360"/>
        <w:rPr>
          <w:rFonts w:asciiTheme="majorHAnsi" w:hAnsiTheme="majorHAnsi" w:cstheme="majorHAnsi"/>
          <w:sz w:val="24"/>
          <w:szCs w:val="24"/>
        </w:rPr>
      </w:pPr>
    </w:p>
    <w:p w14:paraId="14ACC39C" w14:textId="638787D3" w:rsidR="00863553" w:rsidRPr="005A05CC" w:rsidRDefault="00FA7D87" w:rsidP="00964B04">
      <w:pPr>
        <w:pStyle w:val="ListParagraph"/>
        <w:numPr>
          <w:ilvl w:val="0"/>
          <w:numId w:val="3"/>
        </w:numPr>
        <w:ind w:left="360"/>
        <w:rPr>
          <w:rFonts w:asciiTheme="majorHAnsi" w:hAnsiTheme="majorHAnsi" w:cstheme="majorHAnsi"/>
          <w:sz w:val="24"/>
          <w:szCs w:val="24"/>
        </w:rPr>
      </w:pPr>
      <w:r w:rsidRPr="005A05CC">
        <w:rPr>
          <w:rFonts w:asciiTheme="majorHAnsi" w:hAnsiTheme="majorHAnsi" w:cstheme="majorHAnsi"/>
          <w:sz w:val="24"/>
          <w:szCs w:val="24"/>
        </w:rPr>
        <w:lastRenderedPageBreak/>
        <w:t>(</w:t>
      </w:r>
      <w:r w:rsidR="002868EB" w:rsidRPr="005A05CC">
        <w:rPr>
          <w:rFonts w:asciiTheme="majorHAnsi" w:hAnsiTheme="majorHAnsi" w:cstheme="majorHAnsi"/>
          <w:sz w:val="24"/>
          <w:szCs w:val="24"/>
        </w:rPr>
        <w:t>7</w:t>
      </w:r>
      <w:r w:rsidRPr="005A05CC">
        <w:rPr>
          <w:rFonts w:asciiTheme="majorHAnsi" w:hAnsiTheme="majorHAnsi" w:cstheme="majorHAnsi"/>
          <w:sz w:val="24"/>
          <w:szCs w:val="24"/>
        </w:rPr>
        <w:t xml:space="preserve"> points) </w:t>
      </w:r>
      <w:r w:rsidR="0052391B" w:rsidRPr="005A05CC">
        <w:rPr>
          <w:rFonts w:asciiTheme="majorHAnsi" w:hAnsiTheme="majorHAnsi" w:cstheme="majorHAnsi"/>
          <w:sz w:val="24"/>
          <w:szCs w:val="24"/>
          <w:u w:val="single"/>
        </w:rPr>
        <w:t>Drag Behind the Cylinder</w:t>
      </w:r>
    </w:p>
    <w:p w14:paraId="384D5E7D" w14:textId="77777777" w:rsidR="0052391B" w:rsidRPr="005A05CC" w:rsidRDefault="0052391B" w:rsidP="0052391B">
      <w:pPr>
        <w:rPr>
          <w:rFonts w:asciiTheme="majorHAnsi" w:hAnsiTheme="majorHAnsi" w:cstheme="majorHAnsi"/>
          <w:sz w:val="24"/>
          <w:szCs w:val="24"/>
        </w:rPr>
      </w:pPr>
    </w:p>
    <w:p w14:paraId="751AE638" w14:textId="28CE9C8A" w:rsidR="0052391B" w:rsidRPr="005A05CC" w:rsidRDefault="0052391B" w:rsidP="002868EB">
      <w:pPr>
        <w:ind w:left="360"/>
        <w:rPr>
          <w:rFonts w:asciiTheme="majorHAnsi" w:hAnsiTheme="majorHAnsi" w:cstheme="majorHAnsi"/>
          <w:sz w:val="24"/>
          <w:szCs w:val="24"/>
        </w:rPr>
      </w:pPr>
      <w:r w:rsidRPr="005A05CC">
        <w:rPr>
          <w:rFonts w:asciiTheme="majorHAnsi" w:hAnsiTheme="majorHAnsi" w:cstheme="majorHAnsi"/>
          <w:sz w:val="24"/>
          <w:szCs w:val="24"/>
        </w:rPr>
        <w:t xml:space="preserve">For the highest wind tunnel speed (30 Hz), calculate the cylinder Reynolds number and the drag behind the cylinder using equation from the Background document.  You can use the values of </w:t>
      </w:r>
      <m:oMath>
        <m:r>
          <w:rPr>
            <w:rFonts w:ascii="Cambria Math" w:hAnsi="Cambria Math" w:cstheme="majorHAnsi"/>
            <w:sz w:val="24"/>
            <w:szCs w:val="24"/>
          </w:rPr>
          <m:t>u(y)/</m:t>
        </m:r>
        <m:sSub>
          <m:sSubPr>
            <m:ctrlPr>
              <w:rPr>
                <w:rFonts w:ascii="Cambria Math" w:hAnsi="Cambria Math" w:cstheme="majorHAnsi"/>
                <w:i/>
                <w:sz w:val="24"/>
                <w:szCs w:val="24"/>
              </w:rPr>
            </m:ctrlPr>
          </m:sSubPr>
          <m:e>
            <m:r>
              <w:rPr>
                <w:rFonts w:ascii="Cambria Math" w:hAnsi="Cambria Math" w:cstheme="majorHAnsi"/>
                <w:sz w:val="24"/>
                <w:szCs w:val="24"/>
              </w:rPr>
              <m:t>u</m:t>
            </m:r>
          </m:e>
          <m:sub>
            <m:r>
              <w:rPr>
                <w:rFonts w:ascii="Cambria Math" w:hAnsi="Cambria Math" w:cstheme="majorHAnsi"/>
                <w:sz w:val="24"/>
                <w:szCs w:val="24"/>
              </w:rPr>
              <m:t>1</m:t>
            </m:r>
          </m:sub>
        </m:sSub>
        <m:r>
          <w:rPr>
            <w:rFonts w:ascii="Cambria Math" w:hAnsi="Cambria Math" w:cstheme="majorHAnsi"/>
            <w:sz w:val="24"/>
            <w:szCs w:val="24"/>
          </w:rPr>
          <m:t>(y)</m:t>
        </m:r>
      </m:oMath>
      <w:r w:rsidRPr="005A05CC">
        <w:rPr>
          <w:rFonts w:asciiTheme="majorHAnsi" w:hAnsiTheme="majorHAnsi" w:cstheme="majorHAnsi"/>
          <w:sz w:val="24"/>
          <w:szCs w:val="24"/>
        </w:rPr>
        <w:t xml:space="preserve"> you calculated in Question 1.  You can use the trapezoidal rule to do the numerical integration.  Compare your result to the accepted empirical curve.</w:t>
      </w:r>
    </w:p>
    <w:p w14:paraId="1958121B" w14:textId="6D4B8250" w:rsidR="0052391B" w:rsidRDefault="0052391B" w:rsidP="0052391B">
      <w:pPr>
        <w:rPr>
          <w:rFonts w:asciiTheme="majorHAnsi" w:hAnsiTheme="majorHAnsi" w:cstheme="majorHAnsi"/>
          <w:sz w:val="24"/>
          <w:szCs w:val="24"/>
        </w:rPr>
      </w:pPr>
    </w:p>
    <w:p w14:paraId="04D32A62" w14:textId="79DF41F9" w:rsidR="0064102F" w:rsidRDefault="00424965" w:rsidP="0052391B">
      <w:pPr>
        <w:rPr>
          <w:rFonts w:asciiTheme="majorHAnsi" w:hAnsiTheme="majorHAnsi" w:cstheme="majorHAnsi"/>
          <w:sz w:val="24"/>
          <w:szCs w:val="24"/>
        </w:rPr>
      </w:pPr>
      <w:r>
        <w:rPr>
          <w:rFonts w:asciiTheme="majorHAnsi" w:hAnsiTheme="majorHAnsi" w:cstheme="majorHAnsi"/>
          <w:sz w:val="24"/>
          <w:szCs w:val="24"/>
        </w:rPr>
        <w:t xml:space="preserve">There are 2 two ways to calculate the velocity deficit </w:t>
      </w:r>
    </w:p>
    <w:p w14:paraId="268234BC" w14:textId="77777777" w:rsidR="00915DDE" w:rsidRDefault="00424965" w:rsidP="00915DDE">
      <w:pPr>
        <w:pStyle w:val="ListParagraph"/>
        <w:numPr>
          <w:ilvl w:val="0"/>
          <w:numId w:val="10"/>
        </w:numPr>
        <w:rPr>
          <w:rFonts w:asciiTheme="majorHAnsi" w:hAnsiTheme="majorHAnsi" w:cstheme="majorHAnsi"/>
          <w:sz w:val="24"/>
          <w:szCs w:val="24"/>
        </w:rPr>
      </w:pPr>
      <w:r>
        <w:rPr>
          <w:rFonts w:asciiTheme="majorHAnsi" w:hAnsiTheme="majorHAnsi" w:cstheme="majorHAnsi"/>
          <w:sz w:val="24"/>
          <w:szCs w:val="24"/>
        </w:rPr>
        <w:t>Using all the data points and calculating by using</w:t>
      </w:r>
      <w:ins w:id="3" w:author="小池 智己" w:date="2019-10-26T23:27:00Z">
        <w:r w:rsidR="00915DDE">
          <w:rPr>
            <w:rFonts w:asciiTheme="majorHAnsi" w:hAnsiTheme="majorHAnsi" w:cstheme="majorHAnsi"/>
            <w:sz w:val="24"/>
            <w:szCs w:val="24"/>
          </w:rPr>
          <w:t xml:space="preserve"> </w:t>
        </w:r>
      </w:ins>
    </w:p>
    <w:p w14:paraId="29949095" w14:textId="6C2DE9C2" w:rsidR="00915DDE" w:rsidRDefault="00C460F3" w:rsidP="00915DDE">
      <w:pPr>
        <w:pStyle w:val="ListParagraph"/>
        <w:jc w:val="center"/>
        <w:rPr>
          <w:rFonts w:asciiTheme="majorHAnsi" w:hAnsiTheme="majorHAnsi" w:cstheme="majorHAnsi"/>
          <w:sz w:val="24"/>
          <w:szCs w:val="24"/>
        </w:rPr>
      </w:pPr>
      <m:oMathPara>
        <m:oMath>
          <m:sSub>
            <m:sSubPr>
              <m:ctrlPr>
                <w:ins w:id="4" w:author="小池 智己" w:date="2019-10-26T23:26:00Z">
                  <w:rPr>
                    <w:rFonts w:ascii="Cambria Math" w:hAnsi="Cambria Math" w:cstheme="majorHAnsi"/>
                    <w:i/>
                    <w:color w:val="000000" w:themeColor="text1"/>
                    <w:sz w:val="24"/>
                    <w:szCs w:val="24"/>
                  </w:rPr>
                </w:ins>
              </m:ctrlPr>
            </m:sSubPr>
            <m:e>
              <m:r>
                <w:ins w:id="5" w:author="小池 智己" w:date="2019-10-26T23:26:00Z">
                  <w:rPr>
                    <w:rFonts w:ascii="Cambria Math" w:hAnsi="Cambria Math" w:cstheme="majorHAnsi"/>
                    <w:color w:val="000000" w:themeColor="text1"/>
                    <w:sz w:val="24"/>
                    <w:szCs w:val="24"/>
                  </w:rPr>
                  <m:t>u</m:t>
                </w:ins>
              </m:r>
            </m:e>
            <m:sub>
              <m:r>
                <w:ins w:id="6" w:author="小池 智己" w:date="2019-10-26T23:26:00Z">
                  <w:rPr>
                    <w:rFonts w:ascii="Cambria Math" w:hAnsi="Cambria Math" w:cstheme="majorHAnsi"/>
                    <w:color w:val="000000" w:themeColor="text1"/>
                    <w:sz w:val="24"/>
                    <w:szCs w:val="24"/>
                  </w:rPr>
                  <m:t>1</m:t>
                </w:ins>
              </m:r>
            </m:sub>
          </m:sSub>
          <m:r>
            <w:ins w:id="7" w:author="小池 智己" w:date="2019-10-26T23:26:00Z">
              <w:rPr>
                <w:rFonts w:ascii="Cambria Math" w:hAnsi="Cambria Math" w:cstheme="majorHAnsi"/>
                <w:color w:val="000000" w:themeColor="text1"/>
                <w:sz w:val="24"/>
                <w:szCs w:val="24"/>
              </w:rPr>
              <m:t xml:space="preserve">= </m:t>
            </w:ins>
          </m:r>
          <m:sSub>
            <m:sSubPr>
              <m:ctrlPr>
                <w:ins w:id="8" w:author="小池 智己" w:date="2019-10-26T23:26:00Z">
                  <w:rPr>
                    <w:rFonts w:ascii="Cambria Math" w:hAnsi="Cambria Math" w:cstheme="majorHAnsi"/>
                    <w:i/>
                    <w:color w:val="000000" w:themeColor="text1"/>
                    <w:sz w:val="24"/>
                    <w:szCs w:val="24"/>
                  </w:rPr>
                </w:ins>
              </m:ctrlPr>
            </m:sSubPr>
            <m:e>
              <m:r>
                <w:ins w:id="9" w:author="小池 智己" w:date="2019-10-26T23:26:00Z">
                  <w:rPr>
                    <w:rFonts w:ascii="Cambria Math" w:hAnsi="Cambria Math" w:cstheme="majorHAnsi"/>
                    <w:color w:val="000000" w:themeColor="text1"/>
                    <w:sz w:val="24"/>
                    <w:szCs w:val="24"/>
                  </w:rPr>
                  <m:t>U</m:t>
                </w:ins>
              </m:r>
            </m:e>
            <m:sub>
              <m:r>
                <w:ins w:id="10" w:author="小池 智己" w:date="2019-10-26T23:27:00Z">
                  <w:rPr>
                    <w:rFonts w:ascii="Cambria Math" w:hAnsi="Cambria Math" w:cstheme="majorHAnsi"/>
                    <w:color w:val="000000" w:themeColor="text1"/>
                    <w:sz w:val="24"/>
                    <w:szCs w:val="24"/>
                  </w:rPr>
                  <m:t>∞</m:t>
                </w:ins>
              </m:r>
            </m:sub>
          </m:sSub>
          <m:r>
            <w:ins w:id="11" w:author="小池 智己" w:date="2019-10-26T23:27:00Z">
              <w:rPr>
                <w:rFonts w:ascii="Cambria Math" w:hAnsi="Cambria Math" w:cstheme="majorHAnsi"/>
                <w:color w:val="000000" w:themeColor="text1"/>
                <w:sz w:val="24"/>
                <w:szCs w:val="24"/>
              </w:rPr>
              <m:t>-u</m:t>
            </w:ins>
          </m:r>
        </m:oMath>
      </m:oMathPara>
    </w:p>
    <w:p w14:paraId="7872ECF2" w14:textId="673EA6BE" w:rsidR="00915DDE" w:rsidRDefault="00915DDE" w:rsidP="00915DDE">
      <w:pPr>
        <w:pStyle w:val="ListParagraph"/>
        <w:numPr>
          <w:ilvl w:val="0"/>
          <w:numId w:val="10"/>
        </w:numPr>
        <w:rPr>
          <w:rFonts w:asciiTheme="majorHAnsi" w:hAnsiTheme="majorHAnsi" w:cstheme="majorHAnsi"/>
          <w:sz w:val="24"/>
          <w:szCs w:val="24"/>
        </w:rPr>
      </w:pPr>
      <w:r>
        <w:rPr>
          <w:rFonts w:asciiTheme="majorHAnsi" w:hAnsiTheme="majorHAnsi" w:cstheme="majorHAnsi"/>
          <w:sz w:val="24"/>
          <w:szCs w:val="24"/>
        </w:rPr>
        <w:t xml:space="preserve">Using only the maximum velocity deficit and calculating with the formula </w:t>
      </w:r>
    </w:p>
    <w:p w14:paraId="698FB5FD" w14:textId="386DB309" w:rsidR="00915DDE" w:rsidRPr="00915DDE" w:rsidRDefault="00C460F3" w:rsidP="00915DDE">
      <w:pPr>
        <w:rPr>
          <w:rFonts w:asciiTheme="majorHAnsi" w:hAnsiTheme="majorHAnsi" w:cstheme="majorHAnsi"/>
          <w:sz w:val="24"/>
          <w:szCs w:val="24"/>
        </w:rPr>
      </w:pPr>
      <m:oMathPara>
        <m:oMathParaPr>
          <m:jc m:val="center"/>
        </m:oMathParaPr>
        <m:oMath>
          <m:sSub>
            <m:sSubPr>
              <m:ctrlPr>
                <w:rPr>
                  <w:rFonts w:ascii="Cambria Math" w:hAnsi="Cambria Math" w:cstheme="majorHAnsi"/>
                  <w:i/>
                  <w:sz w:val="24"/>
                  <w:szCs w:val="24"/>
                </w:rPr>
              </m:ctrlPr>
            </m:sSubPr>
            <m:e>
              <m:r>
                <w:rPr>
                  <w:rFonts w:ascii="Cambria Math" w:hAnsi="Cambria Math" w:cstheme="majorHAnsi"/>
                  <w:sz w:val="24"/>
                  <w:szCs w:val="24"/>
                </w:rPr>
                <m:t>u</m:t>
              </m:r>
            </m:e>
            <m:sub>
              <m:r>
                <w:rPr>
                  <w:rFonts w:ascii="Cambria Math" w:hAnsi="Cambria Math" w:cstheme="majorHAnsi"/>
                  <w:sz w:val="24"/>
                  <w:szCs w:val="24"/>
                </w:rPr>
                <m:t>1</m:t>
              </m:r>
            </m:sub>
          </m:sSub>
          <m:r>
            <w:rPr>
              <w:rFonts w:ascii="Cambria Math" w:hAnsi="Cambria Math" w:cstheme="majorHAnsi"/>
              <w:sz w:val="24"/>
              <w:szCs w:val="24"/>
            </w:rPr>
            <m:t xml:space="preserve">= </m:t>
          </m:r>
          <m:sSup>
            <m:sSupPr>
              <m:ctrlPr>
                <w:rPr>
                  <w:rFonts w:ascii="Cambria Math" w:hAnsi="Cambria Math" w:cstheme="majorHAnsi"/>
                  <w:i/>
                  <w:sz w:val="24"/>
                  <w:szCs w:val="24"/>
                </w:rPr>
              </m:ctrlPr>
            </m:sSupPr>
            <m:e>
              <m:sSub>
                <m:sSubPr>
                  <m:ctrlPr>
                    <w:rPr>
                      <w:rFonts w:ascii="Cambria Math" w:hAnsi="Cambria Math" w:cstheme="majorHAnsi"/>
                      <w:i/>
                      <w:sz w:val="24"/>
                      <w:szCs w:val="24"/>
                    </w:rPr>
                  </m:ctrlPr>
                </m:sSubPr>
                <m:e>
                  <m:r>
                    <w:rPr>
                      <w:rFonts w:ascii="Cambria Math" w:hAnsi="Cambria Math" w:cstheme="majorHAnsi"/>
                      <w:sz w:val="24"/>
                      <w:szCs w:val="24"/>
                    </w:rPr>
                    <m:t>u</m:t>
                  </m:r>
                </m:e>
                <m:sub>
                  <m:r>
                    <w:rPr>
                      <w:rFonts w:ascii="Cambria Math" w:hAnsi="Cambria Math" w:cstheme="majorHAnsi"/>
                      <w:sz w:val="24"/>
                      <w:szCs w:val="24"/>
                    </w:rPr>
                    <m:t>1max</m:t>
                  </m:r>
                </m:sub>
              </m:sSub>
              <m:r>
                <w:rPr>
                  <w:rFonts w:ascii="Cambria Math" w:hAnsi="Cambria Math" w:cstheme="majorHAnsi"/>
                  <w:sz w:val="24"/>
                  <w:szCs w:val="24"/>
                </w:rPr>
                <m:t xml:space="preserve"> </m:t>
              </m:r>
              <m:d>
                <m:dPr>
                  <m:begChr m:val="["/>
                  <m:endChr m:val="]"/>
                  <m:ctrlPr>
                    <w:rPr>
                      <w:rFonts w:ascii="Cambria Math" w:hAnsi="Cambria Math" w:cstheme="majorHAnsi"/>
                      <w:i/>
                      <w:sz w:val="24"/>
                      <w:szCs w:val="24"/>
                    </w:rPr>
                  </m:ctrlPr>
                </m:dPr>
                <m:e>
                  <m:r>
                    <w:rPr>
                      <w:rFonts w:ascii="Cambria Math" w:hAnsi="Cambria Math" w:cstheme="majorHAnsi"/>
                      <w:sz w:val="24"/>
                      <w:szCs w:val="24"/>
                    </w:rPr>
                    <m:t>1-</m:t>
                  </m:r>
                  <m:sSup>
                    <m:sSupPr>
                      <m:ctrlPr>
                        <w:rPr>
                          <w:rFonts w:ascii="Cambria Math" w:hAnsi="Cambria Math" w:cstheme="majorHAnsi"/>
                          <w:i/>
                          <w:sz w:val="24"/>
                          <w:szCs w:val="24"/>
                        </w:rPr>
                      </m:ctrlPr>
                    </m:sSupPr>
                    <m:e>
                      <m:d>
                        <m:dPr>
                          <m:ctrlPr>
                            <w:rPr>
                              <w:rFonts w:ascii="Cambria Math" w:hAnsi="Cambria Math" w:cstheme="majorHAnsi"/>
                              <w:i/>
                              <w:sz w:val="24"/>
                              <w:szCs w:val="24"/>
                            </w:rPr>
                          </m:ctrlPr>
                        </m:dPr>
                        <m:e>
                          <m:f>
                            <m:fPr>
                              <m:ctrlPr>
                                <w:rPr>
                                  <w:rFonts w:ascii="Cambria Math" w:hAnsi="Cambria Math" w:cstheme="majorHAnsi"/>
                                  <w:i/>
                                  <w:sz w:val="24"/>
                                  <w:szCs w:val="24"/>
                                </w:rPr>
                              </m:ctrlPr>
                            </m:fPr>
                            <m:num>
                              <m:r>
                                <w:rPr>
                                  <w:rFonts w:ascii="Cambria Math" w:hAnsi="Cambria Math" w:cstheme="majorHAnsi"/>
                                  <w:sz w:val="24"/>
                                  <w:szCs w:val="24"/>
                                </w:rPr>
                                <m:t>y</m:t>
                              </m:r>
                            </m:num>
                            <m:den>
                              <m:r>
                                <w:rPr>
                                  <w:rFonts w:ascii="Cambria Math" w:hAnsi="Cambria Math" w:cstheme="majorHAnsi"/>
                                  <w:sz w:val="24"/>
                                  <w:szCs w:val="24"/>
                                </w:rPr>
                                <m:t>b</m:t>
                              </m:r>
                            </m:den>
                          </m:f>
                        </m:e>
                      </m:d>
                    </m:e>
                    <m:sup>
                      <m:f>
                        <m:fPr>
                          <m:ctrlPr>
                            <w:rPr>
                              <w:rFonts w:ascii="Cambria Math" w:hAnsi="Cambria Math" w:cstheme="majorHAnsi"/>
                              <w:i/>
                              <w:sz w:val="24"/>
                              <w:szCs w:val="24"/>
                            </w:rPr>
                          </m:ctrlPr>
                        </m:fPr>
                        <m:num>
                          <m:r>
                            <w:rPr>
                              <w:rFonts w:ascii="Cambria Math" w:hAnsi="Cambria Math" w:cstheme="majorHAnsi"/>
                              <w:sz w:val="24"/>
                              <w:szCs w:val="24"/>
                            </w:rPr>
                            <m:t>3</m:t>
                          </m:r>
                        </m:num>
                        <m:den>
                          <m:r>
                            <w:rPr>
                              <w:rFonts w:ascii="Cambria Math" w:hAnsi="Cambria Math" w:cstheme="majorHAnsi"/>
                              <w:sz w:val="24"/>
                              <w:szCs w:val="24"/>
                            </w:rPr>
                            <m:t>2</m:t>
                          </m:r>
                        </m:den>
                      </m:f>
                    </m:sup>
                  </m:sSup>
                </m:e>
              </m:d>
            </m:e>
            <m:sup>
              <m:r>
                <w:rPr>
                  <w:rFonts w:ascii="Cambria Math" w:hAnsi="Cambria Math" w:cstheme="majorHAnsi"/>
                  <w:sz w:val="24"/>
                  <w:szCs w:val="24"/>
                </w:rPr>
                <m:t>2</m:t>
              </m:r>
            </m:sup>
          </m:sSup>
          <m:r>
            <w:rPr>
              <w:rFonts w:ascii="Cambria Math" w:hAnsi="Cambria Math" w:cstheme="majorHAnsi"/>
              <w:sz w:val="24"/>
              <w:szCs w:val="24"/>
            </w:rPr>
            <m:t xml:space="preserve"> </m:t>
          </m:r>
        </m:oMath>
      </m:oMathPara>
    </w:p>
    <w:p w14:paraId="2120331B" w14:textId="77777777" w:rsidR="00915DDE" w:rsidRDefault="00915DDE" w:rsidP="00915DDE">
      <w:pPr>
        <w:rPr>
          <w:rFonts w:asciiTheme="majorHAnsi" w:hAnsiTheme="majorHAnsi" w:cstheme="majorHAnsi"/>
          <w:sz w:val="24"/>
          <w:szCs w:val="24"/>
        </w:rPr>
      </w:pPr>
    </w:p>
    <w:p w14:paraId="637A27F9" w14:textId="4E7CFFF0" w:rsidR="00915DDE" w:rsidRDefault="00915DDE" w:rsidP="00915DDE">
      <w:pPr>
        <w:rPr>
          <w:rFonts w:asciiTheme="majorHAnsi" w:hAnsiTheme="majorHAnsi" w:cstheme="majorHAnsi"/>
          <w:sz w:val="24"/>
          <w:szCs w:val="24"/>
        </w:rPr>
      </w:pPr>
      <w:r>
        <w:rPr>
          <w:rFonts w:asciiTheme="majorHAnsi" w:hAnsiTheme="majorHAnsi" w:cstheme="majorHAnsi"/>
          <w:sz w:val="24"/>
          <w:szCs w:val="24"/>
        </w:rPr>
        <w:t>For method #1 we already have obtained the values, so we must first obtain the values for the second method</w:t>
      </w:r>
      <w:r w:rsidR="00E51151">
        <w:rPr>
          <w:rFonts w:asciiTheme="majorHAnsi" w:hAnsiTheme="majorHAnsi" w:cstheme="majorHAnsi"/>
          <w:sz w:val="24"/>
          <w:szCs w:val="24"/>
        </w:rPr>
        <w:t xml:space="preserve">. After obtaining the theoretical values we have </w:t>
      </w:r>
      <w:r w:rsidR="00D75A14">
        <w:rPr>
          <w:rFonts w:asciiTheme="majorHAnsi" w:hAnsiTheme="majorHAnsi" w:cstheme="majorHAnsi"/>
          <w:sz w:val="24"/>
          <w:szCs w:val="24"/>
        </w:rPr>
        <w:t>compute</w:t>
      </w:r>
      <w:r w:rsidR="00E51151">
        <w:rPr>
          <w:rFonts w:asciiTheme="majorHAnsi" w:hAnsiTheme="majorHAnsi" w:cstheme="majorHAnsi"/>
          <w:sz w:val="24"/>
          <w:szCs w:val="24"/>
        </w:rPr>
        <w:t xml:space="preserve">d the Reynold’s number for both the theoretical and empirical velocity deficits. The plot for this is the following </w:t>
      </w:r>
    </w:p>
    <w:p w14:paraId="59A74617" w14:textId="0138C49D" w:rsidR="00E51151" w:rsidRDefault="00E51151" w:rsidP="00915DDE">
      <w:pPr>
        <w:rPr>
          <w:rFonts w:asciiTheme="majorHAnsi" w:hAnsiTheme="majorHAnsi" w:cstheme="majorHAnsi"/>
          <w:sz w:val="24"/>
          <w:szCs w:val="24"/>
        </w:rPr>
      </w:pPr>
    </w:p>
    <w:p w14:paraId="2ABC36BE" w14:textId="77777777" w:rsidR="00E51151" w:rsidRDefault="00E51151" w:rsidP="00E51151">
      <w:pPr>
        <w:keepNext/>
      </w:pPr>
      <w:r>
        <w:rPr>
          <w:rFonts w:asciiTheme="majorHAnsi" w:hAnsiTheme="majorHAnsi" w:cstheme="majorHAnsi"/>
          <w:noProof/>
          <w:sz w:val="24"/>
          <w:szCs w:val="24"/>
        </w:rPr>
        <w:drawing>
          <wp:inline distT="0" distB="0" distL="0" distR="0" wp14:anchorId="1CDE0BF8" wp14:editId="432E311C">
            <wp:extent cx="5943600" cy="4151630"/>
            <wp:effectExtent l="19050" t="19050" r="19050" b="2032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ynolds30smooth.tif"/>
                    <pic:cNvPicPr/>
                  </pic:nvPicPr>
                  <pic:blipFill>
                    <a:blip r:embed="rId11">
                      <a:extLst>
                        <a:ext uri="{28A0092B-C50C-407E-A947-70E740481C1C}">
                          <a14:useLocalDpi xmlns:a14="http://schemas.microsoft.com/office/drawing/2010/main" val="0"/>
                        </a:ext>
                      </a:extLst>
                    </a:blip>
                    <a:stretch>
                      <a:fillRect/>
                    </a:stretch>
                  </pic:blipFill>
                  <pic:spPr>
                    <a:xfrm>
                      <a:off x="0" y="0"/>
                      <a:ext cx="5943600" cy="4151630"/>
                    </a:xfrm>
                    <a:prstGeom prst="rect">
                      <a:avLst/>
                    </a:prstGeom>
                    <a:ln>
                      <a:solidFill>
                        <a:schemeClr val="tx1"/>
                      </a:solidFill>
                    </a:ln>
                  </pic:spPr>
                </pic:pic>
              </a:graphicData>
            </a:graphic>
          </wp:inline>
        </w:drawing>
      </w:r>
    </w:p>
    <w:p w14:paraId="79DB6FDB" w14:textId="693202C1" w:rsidR="00E51151" w:rsidRDefault="00E51151" w:rsidP="00E51151">
      <w:pPr>
        <w:pStyle w:val="Caption"/>
        <w:jc w:val="center"/>
        <w:rPr>
          <w:rFonts w:asciiTheme="majorHAnsi" w:hAnsiTheme="majorHAnsi" w:cstheme="majorHAnsi"/>
          <w:sz w:val="24"/>
          <w:szCs w:val="24"/>
        </w:rPr>
      </w:pPr>
      <w:r>
        <w:t xml:space="preserve">Figure </w:t>
      </w:r>
      <w:fldSimple w:instr=" SEQ Figure \* ARABIC ">
        <w:r w:rsidR="00396AD0">
          <w:rPr>
            <w:noProof/>
          </w:rPr>
          <w:t>4</w:t>
        </w:r>
      </w:fldSimple>
      <w:r>
        <w:t>: Reynold's number of empirical and theoretical velocity deficits at 30Hz</w:t>
      </w:r>
    </w:p>
    <w:p w14:paraId="41714ABE" w14:textId="77777777" w:rsidR="00915DDE" w:rsidRDefault="00915DDE" w:rsidP="00915DDE">
      <w:pPr>
        <w:rPr>
          <w:rFonts w:asciiTheme="majorHAnsi" w:hAnsiTheme="majorHAnsi" w:cstheme="majorHAnsi"/>
          <w:sz w:val="24"/>
          <w:szCs w:val="24"/>
        </w:rPr>
      </w:pPr>
    </w:p>
    <w:p w14:paraId="1EC4DEAF" w14:textId="6403448A" w:rsidR="00E51151" w:rsidRDefault="00E51151" w:rsidP="00915DDE">
      <w:pPr>
        <w:rPr>
          <w:rFonts w:asciiTheme="majorHAnsi" w:hAnsiTheme="majorHAnsi" w:cstheme="majorHAnsi"/>
          <w:sz w:val="24"/>
          <w:szCs w:val="24"/>
        </w:rPr>
      </w:pPr>
      <w:r>
        <w:rPr>
          <w:rFonts w:asciiTheme="majorHAnsi" w:hAnsiTheme="majorHAnsi" w:cstheme="majorHAnsi"/>
          <w:sz w:val="24"/>
          <w:szCs w:val="24"/>
        </w:rPr>
        <w:lastRenderedPageBreak/>
        <w:t>And then, by using MATLAB we numerical</w:t>
      </w:r>
      <w:r w:rsidR="00D75A14">
        <w:rPr>
          <w:rFonts w:asciiTheme="majorHAnsi" w:hAnsiTheme="majorHAnsi" w:cstheme="majorHAnsi"/>
          <w:sz w:val="24"/>
          <w:szCs w:val="24"/>
        </w:rPr>
        <w:t>ly</w:t>
      </w:r>
      <w:r>
        <w:rPr>
          <w:rFonts w:asciiTheme="majorHAnsi" w:hAnsiTheme="majorHAnsi" w:cstheme="majorHAnsi"/>
          <w:sz w:val="24"/>
          <w:szCs w:val="24"/>
        </w:rPr>
        <w:t xml:space="preserve"> integrated the drag for each empirical and theoretical velocity deficit values. The formula for this was</w:t>
      </w:r>
    </w:p>
    <w:p w14:paraId="019FA5C9" w14:textId="77777777" w:rsidR="00E51151" w:rsidRPr="00A80AE7" w:rsidRDefault="00E51151" w:rsidP="00E51151">
      <w:pPr>
        <w:jc w:val="center"/>
        <w:rPr>
          <w:rFonts w:asciiTheme="majorHAnsi" w:hAnsiTheme="majorHAnsi" w:cstheme="majorHAnsi"/>
          <w:sz w:val="24"/>
          <w:szCs w:val="24"/>
        </w:rPr>
      </w:pPr>
      <m:oMathPara>
        <m:oMath>
          <m:r>
            <w:rPr>
              <w:rFonts w:ascii="Cambria Math" w:hAnsi="Cambria Math" w:cstheme="majorHAnsi"/>
              <w:sz w:val="24"/>
              <w:szCs w:val="24"/>
            </w:rPr>
            <m:t xml:space="preserve">D= </m:t>
          </m:r>
          <m:nary>
            <m:naryPr>
              <m:limLoc m:val="subSup"/>
              <m:ctrlPr>
                <w:rPr>
                  <w:rFonts w:ascii="Cambria Math" w:hAnsi="Cambria Math" w:cstheme="majorHAnsi"/>
                  <w:i/>
                  <w:sz w:val="24"/>
                  <w:szCs w:val="24"/>
                </w:rPr>
              </m:ctrlPr>
            </m:naryPr>
            <m:sub>
              <m:r>
                <w:rPr>
                  <w:rFonts w:ascii="Cambria Math" w:hAnsi="Cambria Math" w:cstheme="majorHAnsi"/>
                  <w:sz w:val="24"/>
                  <w:szCs w:val="24"/>
                </w:rPr>
                <m:t>-∞</m:t>
              </m:r>
            </m:sub>
            <m:sup>
              <m:r>
                <w:rPr>
                  <w:rFonts w:ascii="Cambria Math" w:hAnsi="Cambria Math" w:cstheme="majorHAnsi"/>
                  <w:sz w:val="24"/>
                  <w:szCs w:val="24"/>
                </w:rPr>
                <m:t>+∞</m:t>
              </m:r>
            </m:sup>
            <m:e>
              <m:sSub>
                <m:sSubPr>
                  <m:ctrlPr>
                    <w:rPr>
                      <w:rFonts w:ascii="Cambria Math" w:hAnsi="Cambria Math" w:cstheme="majorHAnsi"/>
                      <w:i/>
                      <w:sz w:val="24"/>
                      <w:szCs w:val="24"/>
                    </w:rPr>
                  </m:ctrlPr>
                </m:sSubPr>
                <m:e>
                  <m:r>
                    <w:rPr>
                      <w:rFonts w:ascii="Cambria Math" w:hAnsi="Cambria Math" w:cstheme="majorHAnsi"/>
                      <w:sz w:val="24"/>
                      <w:szCs w:val="24"/>
                    </w:rPr>
                    <m:t>u</m:t>
                  </m:r>
                </m:e>
                <m:sub>
                  <m:r>
                    <w:rPr>
                      <w:rFonts w:ascii="Cambria Math" w:hAnsi="Cambria Math" w:cstheme="majorHAnsi"/>
                      <w:sz w:val="24"/>
                      <w:szCs w:val="24"/>
                    </w:rPr>
                    <m:t>1</m:t>
                  </m:r>
                </m:sub>
              </m:sSub>
              <m:d>
                <m:dPr>
                  <m:ctrlPr>
                    <w:rPr>
                      <w:rFonts w:ascii="Cambria Math" w:hAnsi="Cambria Math" w:cstheme="majorHAnsi"/>
                      <w:i/>
                      <w:sz w:val="24"/>
                      <w:szCs w:val="24"/>
                    </w:rPr>
                  </m:ctrlPr>
                </m:dPr>
                <m:e>
                  <m:sSub>
                    <m:sSubPr>
                      <m:ctrlPr>
                        <w:rPr>
                          <w:rFonts w:ascii="Cambria Math" w:hAnsi="Cambria Math" w:cstheme="majorHAnsi"/>
                          <w:i/>
                          <w:sz w:val="24"/>
                          <w:szCs w:val="24"/>
                        </w:rPr>
                      </m:ctrlPr>
                    </m:sSubPr>
                    <m:e>
                      <m:r>
                        <w:rPr>
                          <w:rFonts w:ascii="Cambria Math" w:hAnsi="Cambria Math" w:cstheme="majorHAnsi"/>
                          <w:sz w:val="24"/>
                          <w:szCs w:val="24"/>
                        </w:rPr>
                        <m:t>U</m:t>
                      </m:r>
                    </m:e>
                    <m:sub>
                      <m:r>
                        <w:rPr>
                          <w:rFonts w:ascii="Cambria Math" w:hAnsi="Cambria Math" w:cstheme="majorHAnsi"/>
                          <w:sz w:val="24"/>
                          <w:szCs w:val="24"/>
                        </w:rPr>
                        <m:t>∞</m:t>
                      </m:r>
                    </m:sub>
                  </m:sSub>
                  <m:r>
                    <w:rPr>
                      <w:rFonts w:ascii="Cambria Math" w:hAnsi="Cambria Math" w:cstheme="majorHAnsi"/>
                      <w:sz w:val="24"/>
                      <w:szCs w:val="24"/>
                    </w:rPr>
                    <m:t>-</m:t>
                  </m:r>
                  <m:sSub>
                    <m:sSubPr>
                      <m:ctrlPr>
                        <w:rPr>
                          <w:rFonts w:ascii="Cambria Math" w:hAnsi="Cambria Math" w:cstheme="majorHAnsi"/>
                          <w:i/>
                          <w:sz w:val="24"/>
                          <w:szCs w:val="24"/>
                        </w:rPr>
                      </m:ctrlPr>
                    </m:sSubPr>
                    <m:e>
                      <m:r>
                        <w:rPr>
                          <w:rFonts w:ascii="Cambria Math" w:hAnsi="Cambria Math" w:cstheme="majorHAnsi"/>
                          <w:sz w:val="24"/>
                          <w:szCs w:val="24"/>
                        </w:rPr>
                        <m:t>u</m:t>
                      </m:r>
                    </m:e>
                    <m:sub>
                      <m:r>
                        <w:rPr>
                          <w:rFonts w:ascii="Cambria Math" w:hAnsi="Cambria Math" w:cstheme="majorHAnsi"/>
                          <w:sz w:val="24"/>
                          <w:szCs w:val="24"/>
                        </w:rPr>
                        <m:t>1</m:t>
                      </m:r>
                    </m:sub>
                  </m:sSub>
                </m:e>
              </m:d>
              <m:r>
                <w:rPr>
                  <w:rFonts w:ascii="Cambria Math" w:hAnsi="Cambria Math" w:cstheme="majorHAnsi"/>
                  <w:sz w:val="24"/>
                  <w:szCs w:val="24"/>
                </w:rPr>
                <m:t>dy</m:t>
              </m:r>
            </m:e>
          </m:nary>
        </m:oMath>
      </m:oMathPara>
    </w:p>
    <w:p w14:paraId="64A7CB10" w14:textId="77777777" w:rsidR="00E51151" w:rsidRPr="00A80AE7" w:rsidRDefault="00E51151" w:rsidP="00E51151">
      <w:pPr>
        <w:jc w:val="center"/>
        <w:rPr>
          <w:rFonts w:asciiTheme="majorHAnsi" w:hAnsiTheme="majorHAnsi" w:cstheme="majorHAnsi"/>
          <w:sz w:val="24"/>
          <w:szCs w:val="24"/>
        </w:rPr>
      </w:pPr>
      <m:oMathPara>
        <m:oMath>
          <m:r>
            <w:rPr>
              <w:rFonts w:ascii="Cambria Math" w:hAnsi="Cambria Math" w:cstheme="majorHAnsi"/>
              <w:sz w:val="24"/>
              <w:szCs w:val="24"/>
            </w:rPr>
            <m:t xml:space="preserve">D= </m:t>
          </m:r>
          <m:nary>
            <m:naryPr>
              <m:limLoc m:val="subSup"/>
              <m:ctrlPr>
                <w:rPr>
                  <w:rFonts w:ascii="Cambria Math" w:hAnsi="Cambria Math" w:cstheme="majorHAnsi"/>
                  <w:i/>
                  <w:sz w:val="24"/>
                  <w:szCs w:val="24"/>
                </w:rPr>
              </m:ctrlPr>
            </m:naryPr>
            <m:sub>
              <m:r>
                <w:rPr>
                  <w:rFonts w:ascii="Cambria Math" w:hAnsi="Cambria Math" w:cstheme="majorHAnsi"/>
                  <w:sz w:val="24"/>
                  <w:szCs w:val="24"/>
                </w:rPr>
                <m:t>-b</m:t>
              </m:r>
            </m:sub>
            <m:sup>
              <m:r>
                <w:rPr>
                  <w:rFonts w:ascii="Cambria Math" w:hAnsi="Cambria Math" w:cstheme="majorHAnsi"/>
                  <w:sz w:val="24"/>
                  <w:szCs w:val="24"/>
                </w:rPr>
                <m:t>0</m:t>
              </m:r>
            </m:sup>
            <m:e>
              <m:sSubSup>
                <m:sSubSupPr>
                  <m:ctrlPr>
                    <w:rPr>
                      <w:rFonts w:ascii="Cambria Math" w:hAnsi="Cambria Math" w:cstheme="majorHAnsi"/>
                      <w:i/>
                      <w:sz w:val="24"/>
                      <w:szCs w:val="24"/>
                    </w:rPr>
                  </m:ctrlPr>
                </m:sSubSupPr>
                <m:e>
                  <m:r>
                    <w:rPr>
                      <w:rFonts w:ascii="Cambria Math" w:hAnsi="Cambria Math" w:cstheme="majorHAnsi"/>
                      <w:sz w:val="24"/>
                      <w:szCs w:val="24"/>
                    </w:rPr>
                    <m:t>u</m:t>
                  </m:r>
                </m:e>
                <m:sub>
                  <m:r>
                    <w:rPr>
                      <w:rFonts w:ascii="Cambria Math" w:hAnsi="Cambria Math" w:cstheme="majorHAnsi"/>
                      <w:sz w:val="24"/>
                      <w:szCs w:val="24"/>
                    </w:rPr>
                    <m:t>1</m:t>
                  </m:r>
                </m:sub>
                <m:sup>
                  <m:r>
                    <w:rPr>
                      <w:rFonts w:ascii="Cambria Math" w:hAnsi="Cambria Math" w:cstheme="majorHAnsi"/>
                      <w:sz w:val="24"/>
                      <w:szCs w:val="24"/>
                    </w:rPr>
                    <m:t>-</m:t>
                  </m:r>
                </m:sup>
              </m:sSubSup>
            </m:e>
          </m:nary>
          <m:d>
            <m:dPr>
              <m:ctrlPr>
                <w:rPr>
                  <w:rFonts w:ascii="Cambria Math" w:hAnsi="Cambria Math" w:cstheme="majorHAnsi"/>
                  <w:i/>
                  <w:sz w:val="24"/>
                  <w:szCs w:val="24"/>
                </w:rPr>
              </m:ctrlPr>
            </m:dPr>
            <m:e>
              <m:sSub>
                <m:sSubPr>
                  <m:ctrlPr>
                    <w:rPr>
                      <w:rFonts w:ascii="Cambria Math" w:hAnsi="Cambria Math" w:cstheme="majorHAnsi"/>
                      <w:i/>
                      <w:sz w:val="24"/>
                      <w:szCs w:val="24"/>
                    </w:rPr>
                  </m:ctrlPr>
                </m:sSubPr>
                <m:e>
                  <m:r>
                    <w:rPr>
                      <w:rFonts w:ascii="Cambria Math" w:hAnsi="Cambria Math" w:cstheme="majorHAnsi"/>
                      <w:sz w:val="24"/>
                      <w:szCs w:val="24"/>
                    </w:rPr>
                    <m:t>U</m:t>
                  </m:r>
                </m:e>
                <m:sub>
                  <m:r>
                    <w:rPr>
                      <w:rFonts w:ascii="Cambria Math" w:hAnsi="Cambria Math" w:cstheme="majorHAnsi"/>
                      <w:sz w:val="24"/>
                      <w:szCs w:val="24"/>
                    </w:rPr>
                    <m:t>∞</m:t>
                  </m:r>
                </m:sub>
              </m:sSub>
              <m:r>
                <w:rPr>
                  <w:rFonts w:ascii="Cambria Math" w:hAnsi="Cambria Math" w:cstheme="majorHAnsi"/>
                  <w:sz w:val="24"/>
                  <w:szCs w:val="24"/>
                </w:rPr>
                <m:t>-</m:t>
              </m:r>
              <m:sSubSup>
                <m:sSubSupPr>
                  <m:ctrlPr>
                    <w:rPr>
                      <w:rFonts w:ascii="Cambria Math" w:hAnsi="Cambria Math" w:cstheme="majorHAnsi"/>
                      <w:i/>
                      <w:sz w:val="24"/>
                      <w:szCs w:val="24"/>
                    </w:rPr>
                  </m:ctrlPr>
                </m:sSubSupPr>
                <m:e>
                  <m:r>
                    <w:rPr>
                      <w:rFonts w:ascii="Cambria Math" w:hAnsi="Cambria Math" w:cstheme="majorHAnsi"/>
                      <w:sz w:val="24"/>
                      <w:szCs w:val="24"/>
                    </w:rPr>
                    <m:t>u</m:t>
                  </m:r>
                </m:e>
                <m:sub>
                  <m:r>
                    <w:rPr>
                      <w:rFonts w:ascii="Cambria Math" w:hAnsi="Cambria Math" w:cstheme="majorHAnsi"/>
                      <w:sz w:val="24"/>
                      <w:szCs w:val="24"/>
                    </w:rPr>
                    <m:t>1</m:t>
                  </m:r>
                </m:sub>
                <m:sup>
                  <m:r>
                    <w:rPr>
                      <w:rFonts w:ascii="Cambria Math" w:hAnsi="Cambria Math" w:cstheme="majorHAnsi"/>
                      <w:sz w:val="24"/>
                      <w:szCs w:val="24"/>
                    </w:rPr>
                    <m:t>-</m:t>
                  </m:r>
                </m:sup>
              </m:sSubSup>
            </m:e>
          </m:d>
          <m:r>
            <w:rPr>
              <w:rFonts w:ascii="Cambria Math" w:hAnsi="Cambria Math" w:cstheme="majorHAnsi"/>
              <w:sz w:val="24"/>
              <w:szCs w:val="24"/>
            </w:rPr>
            <m:t xml:space="preserve">dy + </m:t>
          </m:r>
          <m:nary>
            <m:naryPr>
              <m:limLoc m:val="subSup"/>
              <m:ctrlPr>
                <w:rPr>
                  <w:rFonts w:ascii="Cambria Math" w:hAnsi="Cambria Math" w:cstheme="majorHAnsi"/>
                  <w:i/>
                  <w:sz w:val="24"/>
                  <w:szCs w:val="24"/>
                </w:rPr>
              </m:ctrlPr>
            </m:naryPr>
            <m:sub>
              <m:r>
                <w:rPr>
                  <w:rFonts w:ascii="Cambria Math" w:hAnsi="Cambria Math" w:cstheme="majorHAnsi"/>
                  <w:sz w:val="24"/>
                  <w:szCs w:val="24"/>
                </w:rPr>
                <m:t>0</m:t>
              </m:r>
            </m:sub>
            <m:sup>
              <m:r>
                <w:rPr>
                  <w:rFonts w:ascii="Cambria Math" w:hAnsi="Cambria Math" w:cstheme="majorHAnsi"/>
                  <w:sz w:val="24"/>
                  <w:szCs w:val="24"/>
                </w:rPr>
                <m:t>+b</m:t>
              </m:r>
            </m:sup>
            <m:e>
              <m:sSubSup>
                <m:sSubSupPr>
                  <m:ctrlPr>
                    <w:rPr>
                      <w:rFonts w:ascii="Cambria Math" w:hAnsi="Cambria Math" w:cstheme="majorHAnsi"/>
                      <w:i/>
                      <w:sz w:val="24"/>
                      <w:szCs w:val="24"/>
                    </w:rPr>
                  </m:ctrlPr>
                </m:sSubSupPr>
                <m:e>
                  <m:r>
                    <w:rPr>
                      <w:rFonts w:ascii="Cambria Math" w:hAnsi="Cambria Math" w:cstheme="majorHAnsi"/>
                      <w:sz w:val="24"/>
                      <w:szCs w:val="24"/>
                    </w:rPr>
                    <m:t>u</m:t>
                  </m:r>
                </m:e>
                <m:sub>
                  <m:r>
                    <w:rPr>
                      <w:rFonts w:ascii="Cambria Math" w:hAnsi="Cambria Math" w:cstheme="majorHAnsi"/>
                      <w:sz w:val="24"/>
                      <w:szCs w:val="24"/>
                    </w:rPr>
                    <m:t>1</m:t>
                  </m:r>
                </m:sub>
                <m:sup>
                  <m:r>
                    <w:rPr>
                      <w:rFonts w:ascii="Cambria Math" w:hAnsi="Cambria Math" w:cstheme="majorHAnsi"/>
                      <w:sz w:val="24"/>
                      <w:szCs w:val="24"/>
                    </w:rPr>
                    <m:t>+</m:t>
                  </m:r>
                </m:sup>
              </m:sSubSup>
            </m:e>
          </m:nary>
          <m:d>
            <m:dPr>
              <m:ctrlPr>
                <w:rPr>
                  <w:rFonts w:ascii="Cambria Math" w:hAnsi="Cambria Math" w:cstheme="majorHAnsi"/>
                  <w:i/>
                  <w:sz w:val="24"/>
                  <w:szCs w:val="24"/>
                </w:rPr>
              </m:ctrlPr>
            </m:dPr>
            <m:e>
              <m:sSub>
                <m:sSubPr>
                  <m:ctrlPr>
                    <w:rPr>
                      <w:rFonts w:ascii="Cambria Math" w:hAnsi="Cambria Math" w:cstheme="majorHAnsi"/>
                      <w:i/>
                      <w:sz w:val="24"/>
                      <w:szCs w:val="24"/>
                    </w:rPr>
                  </m:ctrlPr>
                </m:sSubPr>
                <m:e>
                  <m:r>
                    <w:rPr>
                      <w:rFonts w:ascii="Cambria Math" w:hAnsi="Cambria Math" w:cstheme="majorHAnsi"/>
                      <w:sz w:val="24"/>
                      <w:szCs w:val="24"/>
                    </w:rPr>
                    <m:t>U</m:t>
                  </m:r>
                </m:e>
                <m:sub>
                  <m:r>
                    <w:rPr>
                      <w:rFonts w:ascii="Cambria Math" w:hAnsi="Cambria Math" w:cstheme="majorHAnsi"/>
                      <w:sz w:val="24"/>
                      <w:szCs w:val="24"/>
                    </w:rPr>
                    <m:t>∞</m:t>
                  </m:r>
                </m:sub>
              </m:sSub>
              <m:r>
                <w:rPr>
                  <w:rFonts w:ascii="Cambria Math" w:hAnsi="Cambria Math" w:cstheme="majorHAnsi"/>
                  <w:sz w:val="24"/>
                  <w:szCs w:val="24"/>
                </w:rPr>
                <m:t>-</m:t>
              </m:r>
              <m:sSubSup>
                <m:sSubSupPr>
                  <m:ctrlPr>
                    <w:rPr>
                      <w:rFonts w:ascii="Cambria Math" w:hAnsi="Cambria Math" w:cstheme="majorHAnsi"/>
                      <w:i/>
                      <w:sz w:val="24"/>
                      <w:szCs w:val="24"/>
                    </w:rPr>
                  </m:ctrlPr>
                </m:sSubSupPr>
                <m:e>
                  <m:r>
                    <w:rPr>
                      <w:rFonts w:ascii="Cambria Math" w:hAnsi="Cambria Math" w:cstheme="majorHAnsi"/>
                      <w:sz w:val="24"/>
                      <w:szCs w:val="24"/>
                    </w:rPr>
                    <m:t>u</m:t>
                  </m:r>
                </m:e>
                <m:sub>
                  <m:r>
                    <w:rPr>
                      <w:rFonts w:ascii="Cambria Math" w:hAnsi="Cambria Math" w:cstheme="majorHAnsi"/>
                      <w:sz w:val="24"/>
                      <w:szCs w:val="24"/>
                    </w:rPr>
                    <m:t>1</m:t>
                  </m:r>
                </m:sub>
                <m:sup>
                  <m:r>
                    <w:rPr>
                      <w:rFonts w:ascii="Cambria Math" w:hAnsi="Cambria Math" w:cstheme="majorHAnsi"/>
                      <w:sz w:val="24"/>
                      <w:szCs w:val="24"/>
                    </w:rPr>
                    <m:t>+</m:t>
                  </m:r>
                </m:sup>
              </m:sSubSup>
            </m:e>
          </m:d>
          <m:r>
            <w:rPr>
              <w:rFonts w:ascii="Cambria Math" w:hAnsi="Cambria Math" w:cstheme="majorHAnsi"/>
              <w:sz w:val="24"/>
              <w:szCs w:val="24"/>
            </w:rPr>
            <m:t xml:space="preserve">dy </m:t>
          </m:r>
        </m:oMath>
      </m:oMathPara>
    </w:p>
    <w:p w14:paraId="3244C589" w14:textId="31121BE5" w:rsidR="00915DDE" w:rsidRPr="00915DDE" w:rsidRDefault="00E51151" w:rsidP="00915DDE">
      <w:pPr>
        <w:rPr>
          <w:rFonts w:asciiTheme="majorHAnsi" w:hAnsiTheme="majorHAnsi" w:cstheme="majorHAnsi"/>
          <w:sz w:val="24"/>
          <w:szCs w:val="24"/>
        </w:rPr>
      </w:pPr>
      <w:r>
        <w:rPr>
          <w:rFonts w:asciiTheme="majorHAnsi" w:hAnsiTheme="majorHAnsi" w:cstheme="majorHAnsi"/>
          <w:sz w:val="24"/>
          <w:szCs w:val="24"/>
        </w:rPr>
        <w:t xml:space="preserve"> </w:t>
      </w:r>
    </w:p>
    <w:p w14:paraId="0284EA1D" w14:textId="0E82A7A2" w:rsidR="002868EB" w:rsidRDefault="00D75A14" w:rsidP="0052391B">
      <w:pPr>
        <w:rPr>
          <w:rFonts w:asciiTheme="majorHAnsi" w:hAnsiTheme="majorHAnsi" w:cstheme="majorHAnsi"/>
          <w:sz w:val="24"/>
          <w:szCs w:val="24"/>
        </w:rPr>
      </w:pPr>
      <w:r>
        <w:rPr>
          <w:rFonts w:asciiTheme="majorHAnsi" w:hAnsiTheme="majorHAnsi" w:cstheme="majorHAnsi"/>
          <w:sz w:val="24"/>
          <w:szCs w:val="24"/>
        </w:rPr>
        <w:t>Subsequently</w:t>
      </w:r>
      <w:r w:rsidR="00E51151">
        <w:rPr>
          <w:rFonts w:asciiTheme="majorHAnsi" w:hAnsiTheme="majorHAnsi" w:cstheme="majorHAnsi"/>
          <w:sz w:val="24"/>
          <w:szCs w:val="24"/>
        </w:rPr>
        <w:t xml:space="preserve"> the MATLAB command trapz() was used to calculate the area below the functions </w:t>
      </w:r>
    </w:p>
    <w:p w14:paraId="0F058D5A" w14:textId="3C59E23A" w:rsidR="00E51151" w:rsidRDefault="00C460F3" w:rsidP="00E51151">
      <w:pPr>
        <w:jc w:val="center"/>
        <w:rPr>
          <w:rFonts w:asciiTheme="majorHAnsi" w:hAnsiTheme="majorHAnsi" w:cstheme="majorHAnsi"/>
          <w:sz w:val="24"/>
          <w:szCs w:val="24"/>
        </w:rPr>
      </w:pPr>
      <m:oMath>
        <m:sSubSup>
          <m:sSubSupPr>
            <m:ctrlPr>
              <w:rPr>
                <w:rFonts w:ascii="Cambria Math" w:hAnsi="Cambria Math" w:cstheme="majorHAnsi"/>
                <w:i/>
                <w:sz w:val="24"/>
                <w:szCs w:val="24"/>
              </w:rPr>
            </m:ctrlPr>
          </m:sSubSupPr>
          <m:e>
            <m:r>
              <w:rPr>
                <w:rFonts w:ascii="Cambria Math" w:hAnsi="Cambria Math" w:cstheme="majorHAnsi"/>
                <w:sz w:val="24"/>
                <w:szCs w:val="24"/>
              </w:rPr>
              <m:t>u</m:t>
            </m:r>
          </m:e>
          <m:sub>
            <m:r>
              <w:rPr>
                <w:rFonts w:ascii="Cambria Math" w:hAnsi="Cambria Math" w:cstheme="majorHAnsi"/>
                <w:sz w:val="24"/>
                <w:szCs w:val="24"/>
              </w:rPr>
              <m:t>1</m:t>
            </m:r>
          </m:sub>
          <m:sup>
            <m:r>
              <w:rPr>
                <w:rFonts w:ascii="Cambria Math" w:hAnsi="Cambria Math" w:cstheme="majorHAnsi"/>
                <w:sz w:val="24"/>
                <w:szCs w:val="24"/>
              </w:rPr>
              <m:t>-</m:t>
            </m:r>
          </m:sup>
        </m:sSubSup>
        <m:d>
          <m:dPr>
            <m:ctrlPr>
              <w:rPr>
                <w:rFonts w:ascii="Cambria Math" w:hAnsi="Cambria Math" w:cstheme="majorHAnsi"/>
                <w:i/>
                <w:sz w:val="24"/>
                <w:szCs w:val="24"/>
              </w:rPr>
            </m:ctrlPr>
          </m:dPr>
          <m:e>
            <m:sSub>
              <m:sSubPr>
                <m:ctrlPr>
                  <w:rPr>
                    <w:rFonts w:ascii="Cambria Math" w:hAnsi="Cambria Math" w:cstheme="majorHAnsi"/>
                    <w:i/>
                    <w:sz w:val="24"/>
                    <w:szCs w:val="24"/>
                  </w:rPr>
                </m:ctrlPr>
              </m:sSubPr>
              <m:e>
                <m:r>
                  <w:rPr>
                    <w:rFonts w:ascii="Cambria Math" w:hAnsi="Cambria Math" w:cstheme="majorHAnsi"/>
                    <w:sz w:val="24"/>
                    <w:szCs w:val="24"/>
                  </w:rPr>
                  <m:t>U</m:t>
                </m:r>
              </m:e>
              <m:sub>
                <m:r>
                  <w:rPr>
                    <w:rFonts w:ascii="Cambria Math" w:hAnsi="Cambria Math" w:cstheme="majorHAnsi"/>
                    <w:sz w:val="24"/>
                    <w:szCs w:val="24"/>
                  </w:rPr>
                  <m:t>∞</m:t>
                </m:r>
              </m:sub>
            </m:sSub>
            <m:r>
              <w:rPr>
                <w:rFonts w:ascii="Cambria Math" w:hAnsi="Cambria Math" w:cstheme="majorHAnsi"/>
                <w:sz w:val="24"/>
                <w:szCs w:val="24"/>
              </w:rPr>
              <m:t>-</m:t>
            </m:r>
            <m:sSubSup>
              <m:sSubSupPr>
                <m:ctrlPr>
                  <w:rPr>
                    <w:rFonts w:ascii="Cambria Math" w:hAnsi="Cambria Math" w:cstheme="majorHAnsi"/>
                    <w:i/>
                    <w:sz w:val="24"/>
                    <w:szCs w:val="24"/>
                  </w:rPr>
                </m:ctrlPr>
              </m:sSubSupPr>
              <m:e>
                <m:r>
                  <w:rPr>
                    <w:rFonts w:ascii="Cambria Math" w:hAnsi="Cambria Math" w:cstheme="majorHAnsi"/>
                    <w:sz w:val="24"/>
                    <w:szCs w:val="24"/>
                  </w:rPr>
                  <m:t>u</m:t>
                </m:r>
              </m:e>
              <m:sub>
                <m:r>
                  <w:rPr>
                    <w:rFonts w:ascii="Cambria Math" w:hAnsi="Cambria Math" w:cstheme="majorHAnsi"/>
                    <w:sz w:val="24"/>
                    <w:szCs w:val="24"/>
                  </w:rPr>
                  <m:t>1</m:t>
                </m:r>
              </m:sub>
              <m:sup>
                <m:r>
                  <w:rPr>
                    <w:rFonts w:ascii="Cambria Math" w:hAnsi="Cambria Math" w:cstheme="majorHAnsi"/>
                    <w:sz w:val="24"/>
                    <w:szCs w:val="24"/>
                  </w:rPr>
                  <m:t>-</m:t>
                </m:r>
              </m:sup>
            </m:sSubSup>
          </m:e>
        </m:d>
      </m:oMath>
      <w:r w:rsidR="00E51151">
        <w:rPr>
          <w:rFonts w:asciiTheme="majorHAnsi" w:hAnsiTheme="majorHAnsi" w:cstheme="majorHAnsi"/>
          <w:sz w:val="24"/>
          <w:szCs w:val="24"/>
        </w:rPr>
        <w:t xml:space="preserve">  and  </w:t>
      </w:r>
      <m:oMath>
        <m:sSubSup>
          <m:sSubSupPr>
            <m:ctrlPr>
              <w:rPr>
                <w:rFonts w:ascii="Cambria Math" w:hAnsi="Cambria Math" w:cstheme="majorHAnsi"/>
                <w:i/>
                <w:sz w:val="24"/>
                <w:szCs w:val="24"/>
              </w:rPr>
            </m:ctrlPr>
          </m:sSubSupPr>
          <m:e>
            <m:r>
              <w:rPr>
                <w:rFonts w:ascii="Cambria Math" w:hAnsi="Cambria Math" w:cstheme="majorHAnsi"/>
                <w:sz w:val="24"/>
                <w:szCs w:val="24"/>
              </w:rPr>
              <m:t>u</m:t>
            </m:r>
          </m:e>
          <m:sub>
            <m:r>
              <w:rPr>
                <w:rFonts w:ascii="Cambria Math" w:hAnsi="Cambria Math" w:cstheme="majorHAnsi"/>
                <w:sz w:val="24"/>
                <w:szCs w:val="24"/>
              </w:rPr>
              <m:t>1</m:t>
            </m:r>
          </m:sub>
          <m:sup>
            <m:r>
              <w:rPr>
                <w:rFonts w:ascii="Cambria Math" w:hAnsi="Cambria Math" w:cstheme="majorHAnsi"/>
                <w:sz w:val="24"/>
                <w:szCs w:val="24"/>
              </w:rPr>
              <m:t>+</m:t>
            </m:r>
          </m:sup>
        </m:sSubSup>
        <m:d>
          <m:dPr>
            <m:ctrlPr>
              <w:rPr>
                <w:rFonts w:ascii="Cambria Math" w:hAnsi="Cambria Math" w:cstheme="majorHAnsi"/>
                <w:i/>
                <w:sz w:val="24"/>
                <w:szCs w:val="24"/>
              </w:rPr>
            </m:ctrlPr>
          </m:dPr>
          <m:e>
            <m:sSub>
              <m:sSubPr>
                <m:ctrlPr>
                  <w:rPr>
                    <w:rFonts w:ascii="Cambria Math" w:hAnsi="Cambria Math" w:cstheme="majorHAnsi"/>
                    <w:i/>
                    <w:sz w:val="24"/>
                    <w:szCs w:val="24"/>
                  </w:rPr>
                </m:ctrlPr>
              </m:sSubPr>
              <m:e>
                <m:r>
                  <w:rPr>
                    <w:rFonts w:ascii="Cambria Math" w:hAnsi="Cambria Math" w:cstheme="majorHAnsi"/>
                    <w:sz w:val="24"/>
                    <w:szCs w:val="24"/>
                  </w:rPr>
                  <m:t>U</m:t>
                </m:r>
              </m:e>
              <m:sub>
                <m:r>
                  <w:rPr>
                    <w:rFonts w:ascii="Cambria Math" w:hAnsi="Cambria Math" w:cstheme="majorHAnsi"/>
                    <w:sz w:val="24"/>
                    <w:szCs w:val="24"/>
                  </w:rPr>
                  <m:t>∞</m:t>
                </m:r>
              </m:sub>
            </m:sSub>
            <m:r>
              <w:rPr>
                <w:rFonts w:ascii="Cambria Math" w:hAnsi="Cambria Math" w:cstheme="majorHAnsi"/>
                <w:sz w:val="24"/>
                <w:szCs w:val="24"/>
              </w:rPr>
              <m:t>-</m:t>
            </m:r>
            <m:sSubSup>
              <m:sSubSupPr>
                <m:ctrlPr>
                  <w:rPr>
                    <w:rFonts w:ascii="Cambria Math" w:hAnsi="Cambria Math" w:cstheme="majorHAnsi"/>
                    <w:i/>
                    <w:sz w:val="24"/>
                    <w:szCs w:val="24"/>
                  </w:rPr>
                </m:ctrlPr>
              </m:sSubSupPr>
              <m:e>
                <m:r>
                  <w:rPr>
                    <w:rFonts w:ascii="Cambria Math" w:hAnsi="Cambria Math" w:cstheme="majorHAnsi"/>
                    <w:sz w:val="24"/>
                    <w:szCs w:val="24"/>
                  </w:rPr>
                  <m:t>u</m:t>
                </m:r>
              </m:e>
              <m:sub>
                <m:r>
                  <w:rPr>
                    <w:rFonts w:ascii="Cambria Math" w:hAnsi="Cambria Math" w:cstheme="majorHAnsi"/>
                    <w:sz w:val="24"/>
                    <w:szCs w:val="24"/>
                  </w:rPr>
                  <m:t>1</m:t>
                </m:r>
              </m:sub>
              <m:sup>
                <m:r>
                  <w:rPr>
                    <w:rFonts w:ascii="Cambria Math" w:hAnsi="Cambria Math" w:cstheme="majorHAnsi"/>
                    <w:sz w:val="24"/>
                    <w:szCs w:val="24"/>
                  </w:rPr>
                  <m:t>+</m:t>
                </m:r>
              </m:sup>
            </m:sSubSup>
          </m:e>
        </m:d>
      </m:oMath>
    </w:p>
    <w:p w14:paraId="5F48AFEC" w14:textId="1FEF619E" w:rsidR="00E51151" w:rsidRDefault="00E51151" w:rsidP="00E51151">
      <w:pPr>
        <w:rPr>
          <w:rFonts w:asciiTheme="majorHAnsi" w:hAnsiTheme="majorHAnsi" w:cstheme="majorHAnsi"/>
          <w:sz w:val="24"/>
          <w:szCs w:val="24"/>
        </w:rPr>
      </w:pPr>
      <w:r>
        <w:rPr>
          <w:rFonts w:asciiTheme="majorHAnsi" w:hAnsiTheme="majorHAnsi" w:cstheme="majorHAnsi"/>
          <w:sz w:val="24"/>
          <w:szCs w:val="24"/>
        </w:rPr>
        <w:t xml:space="preserve">which at the end gives a very close numerical solution for the integral </w:t>
      </w:r>
      <w:r w:rsidR="00D75A14">
        <w:rPr>
          <w:rFonts w:asciiTheme="majorHAnsi" w:hAnsiTheme="majorHAnsi" w:cstheme="majorHAnsi"/>
          <w:sz w:val="24"/>
          <w:szCs w:val="24"/>
        </w:rPr>
        <w:t xml:space="preserve">formula noted </w:t>
      </w:r>
      <w:r>
        <w:rPr>
          <w:rFonts w:asciiTheme="majorHAnsi" w:hAnsiTheme="majorHAnsi" w:cstheme="majorHAnsi"/>
          <w:sz w:val="24"/>
          <w:szCs w:val="24"/>
        </w:rPr>
        <w:t>above.</w:t>
      </w:r>
    </w:p>
    <w:p w14:paraId="4D5E1673" w14:textId="24CA8807" w:rsidR="00E51151" w:rsidRDefault="00E51151" w:rsidP="00E51151">
      <w:pPr>
        <w:rPr>
          <w:rFonts w:asciiTheme="majorHAnsi" w:hAnsiTheme="majorHAnsi" w:cstheme="majorHAnsi"/>
          <w:sz w:val="24"/>
          <w:szCs w:val="24"/>
        </w:rPr>
      </w:pPr>
      <w:r>
        <w:rPr>
          <w:rFonts w:asciiTheme="majorHAnsi" w:hAnsiTheme="majorHAnsi" w:cstheme="majorHAnsi"/>
          <w:sz w:val="24"/>
          <w:szCs w:val="24"/>
        </w:rPr>
        <w:t>The drags calculated became the following</w:t>
      </w:r>
    </w:p>
    <w:p w14:paraId="08D14445" w14:textId="77777777" w:rsidR="00E51151" w:rsidRDefault="00E51151" w:rsidP="00E51151">
      <w:pPr>
        <w:rPr>
          <w:rFonts w:asciiTheme="majorHAnsi" w:hAnsiTheme="majorHAnsi" w:cstheme="majorHAnsi"/>
          <w:sz w:val="24"/>
          <w:szCs w:val="24"/>
        </w:rPr>
      </w:pPr>
    </w:p>
    <w:tbl>
      <w:tblPr>
        <w:tblStyle w:val="TableGrid"/>
        <w:tblW w:w="0" w:type="auto"/>
        <w:tblLook w:val="04A0" w:firstRow="1" w:lastRow="0" w:firstColumn="1" w:lastColumn="0" w:noHBand="0" w:noVBand="1"/>
      </w:tblPr>
      <w:tblGrid>
        <w:gridCol w:w="4675"/>
        <w:gridCol w:w="4675"/>
      </w:tblGrid>
      <w:tr w:rsidR="00E51151" w14:paraId="2B1F454F" w14:textId="77777777" w:rsidTr="00E51151">
        <w:tc>
          <w:tcPr>
            <w:tcW w:w="4675" w:type="dxa"/>
          </w:tcPr>
          <w:p w14:paraId="15ACA5D4" w14:textId="77777777" w:rsidR="00E51151" w:rsidRDefault="00E51151" w:rsidP="00E51151">
            <w:pPr>
              <w:rPr>
                <w:rFonts w:asciiTheme="majorHAnsi" w:hAnsiTheme="majorHAnsi" w:cstheme="majorHAnsi"/>
                <w:sz w:val="24"/>
                <w:szCs w:val="24"/>
              </w:rPr>
            </w:pPr>
          </w:p>
        </w:tc>
        <w:tc>
          <w:tcPr>
            <w:tcW w:w="4675" w:type="dxa"/>
          </w:tcPr>
          <w:p w14:paraId="1B627495" w14:textId="2B702AFE" w:rsidR="00E51151" w:rsidRPr="00E51151" w:rsidRDefault="00E51151" w:rsidP="00E51151">
            <w:pPr>
              <w:jc w:val="center"/>
              <w:rPr>
                <w:rFonts w:asciiTheme="majorHAnsi" w:hAnsiTheme="majorHAnsi" w:cstheme="majorHAnsi"/>
                <w:b/>
                <w:bCs/>
                <w:sz w:val="24"/>
                <w:szCs w:val="24"/>
              </w:rPr>
            </w:pPr>
            <w:r w:rsidRPr="00E51151">
              <w:rPr>
                <w:rFonts w:asciiTheme="majorHAnsi" w:hAnsiTheme="majorHAnsi" w:cstheme="majorHAnsi"/>
                <w:b/>
                <w:bCs/>
                <w:sz w:val="24"/>
                <w:szCs w:val="24"/>
              </w:rPr>
              <w:t>DRAGS [N]</w:t>
            </w:r>
          </w:p>
        </w:tc>
      </w:tr>
      <w:tr w:rsidR="00E51151" w14:paraId="27DAA32E" w14:textId="77777777" w:rsidTr="00E51151">
        <w:tc>
          <w:tcPr>
            <w:tcW w:w="4675" w:type="dxa"/>
          </w:tcPr>
          <w:p w14:paraId="69B29E9F" w14:textId="72A67173" w:rsidR="00E51151" w:rsidRPr="00E51151" w:rsidRDefault="00E51151" w:rsidP="00E51151">
            <w:pPr>
              <w:jc w:val="center"/>
              <w:rPr>
                <w:rFonts w:asciiTheme="majorHAnsi" w:hAnsiTheme="majorHAnsi" w:cstheme="majorHAnsi"/>
                <w:b/>
                <w:bCs/>
                <w:sz w:val="24"/>
                <w:szCs w:val="24"/>
              </w:rPr>
            </w:pPr>
            <w:r w:rsidRPr="00E51151">
              <w:rPr>
                <w:rFonts w:asciiTheme="majorHAnsi" w:hAnsiTheme="majorHAnsi" w:cstheme="majorHAnsi"/>
                <w:b/>
                <w:bCs/>
                <w:sz w:val="24"/>
                <w:szCs w:val="24"/>
              </w:rPr>
              <w:t>EMPIRICAL</w:t>
            </w:r>
          </w:p>
        </w:tc>
        <w:tc>
          <w:tcPr>
            <w:tcW w:w="4675" w:type="dxa"/>
          </w:tcPr>
          <w:p w14:paraId="047C1913" w14:textId="1F2EE916" w:rsidR="00E51151" w:rsidRDefault="00E51151" w:rsidP="00E51151">
            <w:pPr>
              <w:jc w:val="center"/>
              <w:rPr>
                <w:rFonts w:asciiTheme="majorHAnsi" w:hAnsiTheme="majorHAnsi" w:cstheme="majorHAnsi"/>
                <w:sz w:val="24"/>
                <w:szCs w:val="24"/>
              </w:rPr>
            </w:pPr>
            <w:r>
              <w:rPr>
                <w:rFonts w:asciiTheme="majorHAnsi" w:hAnsiTheme="majorHAnsi" w:cstheme="majorHAnsi"/>
                <w:sz w:val="24"/>
                <w:szCs w:val="24"/>
              </w:rPr>
              <w:t xml:space="preserve">41334.4162 </w:t>
            </w:r>
          </w:p>
        </w:tc>
      </w:tr>
      <w:tr w:rsidR="00E51151" w14:paraId="49A0AF5C" w14:textId="77777777" w:rsidTr="00E51151">
        <w:tc>
          <w:tcPr>
            <w:tcW w:w="4675" w:type="dxa"/>
          </w:tcPr>
          <w:p w14:paraId="09B2D4CF" w14:textId="797755B2" w:rsidR="00E51151" w:rsidRPr="00E51151" w:rsidRDefault="00E51151" w:rsidP="00E51151">
            <w:pPr>
              <w:jc w:val="center"/>
              <w:rPr>
                <w:rFonts w:asciiTheme="majorHAnsi" w:hAnsiTheme="majorHAnsi" w:cstheme="majorHAnsi"/>
                <w:b/>
                <w:bCs/>
                <w:sz w:val="24"/>
                <w:szCs w:val="24"/>
              </w:rPr>
            </w:pPr>
            <w:r w:rsidRPr="00E51151">
              <w:rPr>
                <w:rFonts w:asciiTheme="majorHAnsi" w:hAnsiTheme="majorHAnsi" w:cstheme="majorHAnsi"/>
                <w:b/>
                <w:bCs/>
                <w:sz w:val="24"/>
                <w:szCs w:val="24"/>
              </w:rPr>
              <w:t>THEORETICAL</w:t>
            </w:r>
          </w:p>
        </w:tc>
        <w:tc>
          <w:tcPr>
            <w:tcW w:w="4675" w:type="dxa"/>
          </w:tcPr>
          <w:p w14:paraId="2C9ACC69" w14:textId="27D4ABAB" w:rsidR="00E51151" w:rsidRDefault="00E51151" w:rsidP="00E51151">
            <w:pPr>
              <w:jc w:val="center"/>
              <w:rPr>
                <w:rFonts w:asciiTheme="majorHAnsi" w:hAnsiTheme="majorHAnsi" w:cstheme="majorHAnsi"/>
                <w:sz w:val="24"/>
                <w:szCs w:val="24"/>
              </w:rPr>
            </w:pPr>
            <w:r>
              <w:rPr>
                <w:rFonts w:asciiTheme="majorHAnsi" w:hAnsiTheme="majorHAnsi" w:cstheme="majorHAnsi"/>
                <w:sz w:val="24"/>
                <w:szCs w:val="24"/>
              </w:rPr>
              <w:t>36779.1092</w:t>
            </w:r>
          </w:p>
        </w:tc>
      </w:tr>
    </w:tbl>
    <w:p w14:paraId="527FD573" w14:textId="5F34C8BB" w:rsidR="00E51151" w:rsidRDefault="00E51151" w:rsidP="00E51151">
      <w:pPr>
        <w:rPr>
          <w:rFonts w:asciiTheme="majorHAnsi" w:hAnsiTheme="majorHAnsi" w:cstheme="majorHAnsi"/>
          <w:sz w:val="24"/>
          <w:szCs w:val="24"/>
        </w:rPr>
      </w:pPr>
    </w:p>
    <w:p w14:paraId="7F611336" w14:textId="77777777" w:rsidR="00D1693B" w:rsidRDefault="00D1693B" w:rsidP="00E51151">
      <w:pPr>
        <w:rPr>
          <w:rFonts w:asciiTheme="majorHAnsi" w:hAnsiTheme="majorHAnsi" w:cstheme="majorHAnsi"/>
          <w:sz w:val="24"/>
          <w:szCs w:val="24"/>
        </w:rPr>
      </w:pPr>
    </w:p>
    <w:p w14:paraId="6C6AC809" w14:textId="77777777" w:rsidR="00D1693B" w:rsidRDefault="00D1693B" w:rsidP="00E51151">
      <w:pPr>
        <w:rPr>
          <w:rFonts w:asciiTheme="majorHAnsi" w:hAnsiTheme="majorHAnsi" w:cstheme="majorHAnsi"/>
          <w:sz w:val="24"/>
          <w:szCs w:val="24"/>
        </w:rPr>
      </w:pPr>
    </w:p>
    <w:p w14:paraId="07059A95" w14:textId="4A2AF0F5" w:rsidR="00E51151" w:rsidRDefault="00E51151" w:rsidP="00E51151">
      <w:pPr>
        <w:rPr>
          <w:rFonts w:asciiTheme="majorHAnsi" w:hAnsiTheme="majorHAnsi" w:cstheme="majorHAnsi"/>
          <w:sz w:val="24"/>
          <w:szCs w:val="24"/>
        </w:rPr>
      </w:pPr>
      <w:r>
        <w:rPr>
          <w:rFonts w:asciiTheme="majorHAnsi" w:hAnsiTheme="majorHAnsi" w:cstheme="majorHAnsi"/>
          <w:sz w:val="24"/>
          <w:szCs w:val="24"/>
        </w:rPr>
        <w:t>ANALYSIS</w:t>
      </w:r>
    </w:p>
    <w:p w14:paraId="66C116E5" w14:textId="18982D3B" w:rsidR="00E51151" w:rsidRDefault="00E51151" w:rsidP="00E51151">
      <w:pPr>
        <w:rPr>
          <w:rFonts w:asciiTheme="majorHAnsi" w:hAnsiTheme="majorHAnsi" w:cstheme="majorHAnsi"/>
          <w:sz w:val="24"/>
          <w:szCs w:val="24"/>
        </w:rPr>
      </w:pPr>
    </w:p>
    <w:p w14:paraId="210BE257" w14:textId="792AEA3F" w:rsidR="00E51151" w:rsidRDefault="00E51151" w:rsidP="00E51151">
      <w:pPr>
        <w:rPr>
          <w:rFonts w:asciiTheme="majorHAnsi" w:hAnsiTheme="majorHAnsi" w:cstheme="majorHAnsi"/>
          <w:sz w:val="24"/>
          <w:szCs w:val="24"/>
        </w:rPr>
      </w:pPr>
      <w:r>
        <w:rPr>
          <w:rFonts w:asciiTheme="majorHAnsi" w:hAnsiTheme="majorHAnsi" w:cstheme="majorHAnsi"/>
          <w:sz w:val="24"/>
          <w:szCs w:val="24"/>
        </w:rPr>
        <w:t>By looking at the Reynold’s number graph it is evident that</w:t>
      </w:r>
      <w:r w:rsidR="00D75A14">
        <w:rPr>
          <w:rFonts w:asciiTheme="majorHAnsi" w:hAnsiTheme="majorHAnsi" w:cstheme="majorHAnsi"/>
          <w:sz w:val="24"/>
          <w:szCs w:val="24"/>
        </w:rPr>
        <w:t>,</w:t>
      </w:r>
      <w:r>
        <w:rPr>
          <w:rFonts w:asciiTheme="majorHAnsi" w:hAnsiTheme="majorHAnsi" w:cstheme="majorHAnsi"/>
          <w:sz w:val="24"/>
          <w:szCs w:val="24"/>
        </w:rPr>
        <w:t xml:space="preserve"> for the empirical data</w:t>
      </w:r>
      <w:r w:rsidR="00D75A14">
        <w:rPr>
          <w:rFonts w:asciiTheme="majorHAnsi" w:hAnsiTheme="majorHAnsi" w:cstheme="majorHAnsi"/>
          <w:sz w:val="24"/>
          <w:szCs w:val="24"/>
        </w:rPr>
        <w:t>,</w:t>
      </w:r>
      <w:r>
        <w:rPr>
          <w:rFonts w:asciiTheme="majorHAnsi" w:hAnsiTheme="majorHAnsi" w:cstheme="majorHAnsi"/>
          <w:sz w:val="24"/>
          <w:szCs w:val="24"/>
        </w:rPr>
        <w:t xml:space="preserve"> th</w:t>
      </w:r>
      <w:r w:rsidR="00D1693B">
        <w:rPr>
          <w:rFonts w:asciiTheme="majorHAnsi" w:hAnsiTheme="majorHAnsi" w:cstheme="majorHAnsi"/>
          <w:sz w:val="24"/>
          <w:szCs w:val="24"/>
        </w:rPr>
        <w:t xml:space="preserve">e velocities at the positions </w:t>
      </w:r>
      <w:r w:rsidR="00D75A14">
        <w:rPr>
          <w:rFonts w:asciiTheme="majorHAnsi" w:hAnsiTheme="majorHAnsi" w:cstheme="majorHAnsi"/>
          <w:sz w:val="24"/>
          <w:szCs w:val="24"/>
        </w:rPr>
        <w:t>near</w:t>
      </w:r>
      <w:r w:rsidR="00D1693B">
        <w:rPr>
          <w:rFonts w:asciiTheme="majorHAnsi" w:hAnsiTheme="majorHAnsi" w:cstheme="majorHAnsi"/>
          <w:sz w:val="24"/>
          <w:szCs w:val="24"/>
        </w:rPr>
        <w:t xml:space="preserve"> -7 and -6 are not congruent with the rest and theoretical curve. Moreover, the empirical data seem to fluctuate many times which also causes the empirical drag and theoretical drag to deviate.</w:t>
      </w:r>
    </w:p>
    <w:p w14:paraId="76452E54" w14:textId="77777777" w:rsidR="00D1693B" w:rsidRPr="00E51151" w:rsidRDefault="00D1693B" w:rsidP="00E51151">
      <w:pPr>
        <w:rPr>
          <w:rFonts w:asciiTheme="majorHAnsi" w:hAnsiTheme="majorHAnsi" w:cstheme="majorHAnsi"/>
          <w:sz w:val="24"/>
          <w:szCs w:val="24"/>
        </w:rPr>
      </w:pPr>
    </w:p>
    <w:p w14:paraId="0976CF47" w14:textId="5D7C54D7" w:rsidR="00E51151" w:rsidRPr="005A05CC" w:rsidRDefault="00E51151" w:rsidP="00E51151">
      <w:pPr>
        <w:jc w:val="center"/>
        <w:rPr>
          <w:rFonts w:asciiTheme="majorHAnsi" w:hAnsiTheme="majorHAnsi" w:cstheme="majorHAnsi"/>
          <w:sz w:val="24"/>
          <w:szCs w:val="24"/>
        </w:rPr>
      </w:pPr>
    </w:p>
    <w:p w14:paraId="49E839CC" w14:textId="3770A666" w:rsidR="0052391B" w:rsidRPr="005A05CC" w:rsidRDefault="0052391B" w:rsidP="0052391B">
      <w:pPr>
        <w:rPr>
          <w:rFonts w:asciiTheme="majorHAnsi" w:hAnsiTheme="majorHAnsi" w:cstheme="majorHAnsi"/>
          <w:sz w:val="24"/>
          <w:szCs w:val="24"/>
        </w:rPr>
      </w:pPr>
      <w:r w:rsidRPr="005A05CC">
        <w:rPr>
          <w:rFonts w:asciiTheme="majorHAnsi" w:hAnsiTheme="majorHAnsi" w:cstheme="majorHAnsi"/>
          <w:sz w:val="24"/>
          <w:szCs w:val="24"/>
        </w:rPr>
        <w:t>3) (</w:t>
      </w:r>
      <w:r w:rsidR="002868EB" w:rsidRPr="005A05CC">
        <w:rPr>
          <w:rFonts w:asciiTheme="majorHAnsi" w:hAnsiTheme="majorHAnsi" w:cstheme="majorHAnsi"/>
          <w:sz w:val="24"/>
          <w:szCs w:val="24"/>
        </w:rPr>
        <w:t xml:space="preserve">8 </w:t>
      </w:r>
      <w:r w:rsidRPr="005A05CC">
        <w:rPr>
          <w:rFonts w:asciiTheme="majorHAnsi" w:hAnsiTheme="majorHAnsi" w:cstheme="majorHAnsi"/>
          <w:sz w:val="24"/>
          <w:szCs w:val="24"/>
        </w:rPr>
        <w:t xml:space="preserve">points) </w:t>
      </w:r>
      <w:r w:rsidRPr="005A05CC">
        <w:rPr>
          <w:rFonts w:asciiTheme="majorHAnsi" w:hAnsiTheme="majorHAnsi" w:cstheme="majorHAnsi"/>
          <w:sz w:val="24"/>
          <w:szCs w:val="24"/>
          <w:u w:val="single"/>
        </w:rPr>
        <w:t>Wakes Behind the Rough Cylinder and Airfoil</w:t>
      </w:r>
    </w:p>
    <w:p w14:paraId="3A7B2337" w14:textId="2102B858" w:rsidR="0052391B" w:rsidRPr="005A05CC" w:rsidRDefault="0052391B" w:rsidP="0052391B">
      <w:pPr>
        <w:rPr>
          <w:rFonts w:asciiTheme="majorHAnsi" w:hAnsiTheme="majorHAnsi" w:cstheme="majorHAnsi"/>
          <w:sz w:val="24"/>
          <w:szCs w:val="24"/>
        </w:rPr>
      </w:pPr>
    </w:p>
    <w:p w14:paraId="4141ACB4" w14:textId="5788E3B9" w:rsidR="001D795C" w:rsidRDefault="0052391B" w:rsidP="002868EB">
      <w:pPr>
        <w:ind w:left="360"/>
        <w:rPr>
          <w:rFonts w:asciiTheme="majorHAnsi" w:hAnsiTheme="majorHAnsi" w:cstheme="majorHAnsi"/>
          <w:sz w:val="24"/>
          <w:szCs w:val="24"/>
        </w:rPr>
      </w:pPr>
      <w:r w:rsidRPr="005A05CC">
        <w:rPr>
          <w:rFonts w:asciiTheme="majorHAnsi" w:hAnsiTheme="majorHAnsi" w:cstheme="majorHAnsi"/>
          <w:sz w:val="24"/>
          <w:szCs w:val="24"/>
        </w:rPr>
        <w:t xml:space="preserve">Using the same procedure as in Question 1, plot the velocity deficit profiles for the rough cylinder and the airfoil </w:t>
      </w:r>
      <w:r w:rsidRPr="005A05CC">
        <w:rPr>
          <w:rFonts w:asciiTheme="majorHAnsi" w:hAnsiTheme="majorHAnsi" w:cstheme="majorHAnsi"/>
          <w:b/>
          <w:sz w:val="24"/>
          <w:szCs w:val="24"/>
        </w:rPr>
        <w:t>at the highest tunnel speed (30 Hz) ONLY</w:t>
      </w:r>
      <w:r w:rsidRPr="005A05CC">
        <w:rPr>
          <w:rFonts w:asciiTheme="majorHAnsi" w:hAnsiTheme="majorHAnsi" w:cstheme="majorHAnsi"/>
          <w:sz w:val="24"/>
          <w:szCs w:val="24"/>
        </w:rPr>
        <w:t>.  Briefly discuss how the profiles compare vs. the smooth cylinder.  Are the results what you expected?</w:t>
      </w:r>
    </w:p>
    <w:p w14:paraId="36F03E3F" w14:textId="3990D466" w:rsidR="00D1693B" w:rsidRDefault="00D1693B" w:rsidP="00D1693B">
      <w:pPr>
        <w:rPr>
          <w:rFonts w:asciiTheme="majorHAnsi" w:hAnsiTheme="majorHAnsi" w:cstheme="majorHAnsi"/>
          <w:sz w:val="24"/>
          <w:szCs w:val="24"/>
        </w:rPr>
      </w:pPr>
    </w:p>
    <w:p w14:paraId="3F1521FD" w14:textId="77777777" w:rsidR="00396AD0" w:rsidRDefault="00396AD0">
      <w:pPr>
        <w:spacing w:after="160" w:line="259" w:lineRule="auto"/>
        <w:rPr>
          <w:rFonts w:asciiTheme="majorHAnsi" w:hAnsiTheme="majorHAnsi" w:cstheme="majorHAnsi"/>
          <w:sz w:val="24"/>
          <w:szCs w:val="24"/>
        </w:rPr>
      </w:pPr>
      <w:r>
        <w:rPr>
          <w:rFonts w:asciiTheme="majorHAnsi" w:hAnsiTheme="majorHAnsi" w:cstheme="majorHAnsi"/>
          <w:sz w:val="24"/>
          <w:szCs w:val="24"/>
        </w:rPr>
        <w:br w:type="page"/>
      </w:r>
    </w:p>
    <w:p w14:paraId="04311AE9" w14:textId="1FB0074F" w:rsidR="00D1693B" w:rsidRDefault="00396AD0" w:rsidP="00D1693B">
      <w:pPr>
        <w:rPr>
          <w:rFonts w:asciiTheme="majorHAnsi" w:hAnsiTheme="majorHAnsi" w:cstheme="majorHAnsi"/>
          <w:sz w:val="24"/>
          <w:szCs w:val="24"/>
        </w:rPr>
      </w:pPr>
      <w:r>
        <w:rPr>
          <w:rFonts w:asciiTheme="majorHAnsi" w:hAnsiTheme="majorHAnsi" w:cstheme="majorHAnsi"/>
          <w:sz w:val="24"/>
          <w:szCs w:val="24"/>
        </w:rPr>
        <w:lastRenderedPageBreak/>
        <w:t>Rough Cylinder</w:t>
      </w:r>
    </w:p>
    <w:p w14:paraId="74E0ECAF" w14:textId="73E4E464" w:rsidR="00396AD0" w:rsidRDefault="00396AD0" w:rsidP="00D1693B">
      <w:pPr>
        <w:rPr>
          <w:rFonts w:asciiTheme="majorHAnsi" w:hAnsiTheme="majorHAnsi" w:cstheme="majorHAnsi"/>
          <w:sz w:val="24"/>
          <w:szCs w:val="24"/>
        </w:rPr>
      </w:pPr>
    </w:p>
    <w:p w14:paraId="36544CEB" w14:textId="77777777" w:rsidR="00396AD0" w:rsidRDefault="00396AD0" w:rsidP="00396AD0">
      <w:pPr>
        <w:keepNext/>
      </w:pPr>
      <w:r>
        <w:rPr>
          <w:rFonts w:asciiTheme="majorHAnsi" w:hAnsiTheme="majorHAnsi" w:cstheme="majorHAnsi"/>
          <w:noProof/>
          <w:sz w:val="24"/>
          <w:szCs w:val="24"/>
        </w:rPr>
        <w:drawing>
          <wp:inline distT="0" distB="0" distL="0" distR="0" wp14:anchorId="115393A7" wp14:editId="09540421">
            <wp:extent cx="5943600" cy="3962400"/>
            <wp:effectExtent l="19050" t="19050" r="19050" b="1905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oughVel.tif"/>
                    <pic:cNvPicPr/>
                  </pic:nvPicPr>
                  <pic:blipFill>
                    <a:blip r:embed="rId12">
                      <a:extLst>
                        <a:ext uri="{28A0092B-C50C-407E-A947-70E740481C1C}">
                          <a14:useLocalDpi xmlns:a14="http://schemas.microsoft.com/office/drawing/2010/main" val="0"/>
                        </a:ext>
                      </a:extLst>
                    </a:blip>
                    <a:stretch>
                      <a:fillRect/>
                    </a:stretch>
                  </pic:blipFill>
                  <pic:spPr>
                    <a:xfrm>
                      <a:off x="0" y="0"/>
                      <a:ext cx="5943600" cy="3962400"/>
                    </a:xfrm>
                    <a:prstGeom prst="rect">
                      <a:avLst/>
                    </a:prstGeom>
                    <a:ln>
                      <a:solidFill>
                        <a:schemeClr val="tx1"/>
                      </a:solidFill>
                    </a:ln>
                  </pic:spPr>
                </pic:pic>
              </a:graphicData>
            </a:graphic>
          </wp:inline>
        </w:drawing>
      </w:r>
    </w:p>
    <w:p w14:paraId="2F1AC30B" w14:textId="3BFD501F" w:rsidR="00396AD0" w:rsidRDefault="00396AD0" w:rsidP="00396AD0">
      <w:pPr>
        <w:pStyle w:val="Caption"/>
        <w:jc w:val="center"/>
      </w:pPr>
      <w:r>
        <w:t xml:space="preserve">Figure </w:t>
      </w:r>
      <w:fldSimple w:instr=" SEQ Figure \* ARABIC ">
        <w:r>
          <w:rPr>
            <w:noProof/>
          </w:rPr>
          <w:t>5</w:t>
        </w:r>
      </w:fldSimple>
      <w:r>
        <w:t>: Velocity deficit distribution for rough cylinder</w:t>
      </w:r>
    </w:p>
    <w:p w14:paraId="2F9C60F9" w14:textId="1D410F05" w:rsidR="00396AD0" w:rsidRDefault="00396AD0" w:rsidP="00396AD0"/>
    <w:p w14:paraId="47E3A179" w14:textId="77777777" w:rsidR="00396AD0" w:rsidRDefault="00396AD0">
      <w:pPr>
        <w:spacing w:after="160" w:line="259" w:lineRule="auto"/>
      </w:pPr>
      <w:r>
        <w:br w:type="page"/>
      </w:r>
    </w:p>
    <w:p w14:paraId="63E9FCC5" w14:textId="1C496CE7" w:rsidR="00396AD0" w:rsidRDefault="00396AD0" w:rsidP="00396AD0">
      <w:r>
        <w:lastRenderedPageBreak/>
        <w:t>Streamlined Body</w:t>
      </w:r>
    </w:p>
    <w:p w14:paraId="26E8CA59" w14:textId="4BA7880E" w:rsidR="00396AD0" w:rsidRDefault="00396AD0" w:rsidP="00396AD0"/>
    <w:p w14:paraId="22CAC567" w14:textId="77777777" w:rsidR="00396AD0" w:rsidRDefault="00396AD0" w:rsidP="00396AD0">
      <w:pPr>
        <w:keepNext/>
      </w:pPr>
      <w:r>
        <w:rPr>
          <w:noProof/>
        </w:rPr>
        <w:drawing>
          <wp:inline distT="0" distB="0" distL="0" distR="0" wp14:anchorId="4CA6858C" wp14:editId="1D910CF0">
            <wp:extent cx="5943600" cy="3962400"/>
            <wp:effectExtent l="19050" t="19050" r="19050" b="1905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reamVel.tif"/>
                    <pic:cNvPicPr/>
                  </pic:nvPicPr>
                  <pic:blipFill>
                    <a:blip r:embed="rId13">
                      <a:extLst>
                        <a:ext uri="{28A0092B-C50C-407E-A947-70E740481C1C}">
                          <a14:useLocalDpi xmlns:a14="http://schemas.microsoft.com/office/drawing/2010/main" val="0"/>
                        </a:ext>
                      </a:extLst>
                    </a:blip>
                    <a:stretch>
                      <a:fillRect/>
                    </a:stretch>
                  </pic:blipFill>
                  <pic:spPr>
                    <a:xfrm>
                      <a:off x="0" y="0"/>
                      <a:ext cx="5943600" cy="3962400"/>
                    </a:xfrm>
                    <a:prstGeom prst="rect">
                      <a:avLst/>
                    </a:prstGeom>
                    <a:ln>
                      <a:solidFill>
                        <a:schemeClr val="tx1"/>
                      </a:solidFill>
                    </a:ln>
                  </pic:spPr>
                </pic:pic>
              </a:graphicData>
            </a:graphic>
          </wp:inline>
        </w:drawing>
      </w:r>
    </w:p>
    <w:p w14:paraId="751B651D" w14:textId="0C745460" w:rsidR="00396AD0" w:rsidRDefault="00396AD0" w:rsidP="00396AD0">
      <w:pPr>
        <w:pStyle w:val="Caption"/>
        <w:jc w:val="center"/>
      </w:pPr>
      <w:r>
        <w:t xml:space="preserve">Figure </w:t>
      </w:r>
      <w:fldSimple w:instr=" SEQ Figure \* ARABIC ">
        <w:r>
          <w:rPr>
            <w:noProof/>
          </w:rPr>
          <w:t>6</w:t>
        </w:r>
      </w:fldSimple>
      <w:r>
        <w:t>: Velocity deficit distribution for streamlined body</w:t>
      </w:r>
    </w:p>
    <w:p w14:paraId="65D58D89" w14:textId="4CA3B67B" w:rsidR="00396AD0" w:rsidRDefault="00396AD0" w:rsidP="00396AD0"/>
    <w:p w14:paraId="3F9C743C" w14:textId="7023FCAF" w:rsidR="00396AD0" w:rsidRDefault="00396AD0" w:rsidP="00396AD0"/>
    <w:p w14:paraId="2FA1AC14" w14:textId="2E766F15" w:rsidR="00396AD0" w:rsidRDefault="00396AD0" w:rsidP="00396AD0">
      <w:r>
        <w:t>ANALYSIS</w:t>
      </w:r>
    </w:p>
    <w:p w14:paraId="10905099" w14:textId="0B70BA81" w:rsidR="00396AD0" w:rsidRDefault="00396AD0" w:rsidP="00396AD0"/>
    <w:p w14:paraId="7EAF8DD3" w14:textId="2FE0C2E0" w:rsidR="00396AD0" w:rsidRDefault="00396AD0" w:rsidP="00396AD0"/>
    <w:p w14:paraId="5CA0E284" w14:textId="2C06533B" w:rsidR="00396AD0" w:rsidRDefault="00396AD0" w:rsidP="00396AD0">
      <w:r>
        <w:t>For the rough cylinder, unlike the smooth one the velocity deficit seems to have big humps on both sides far from the center point. Additionally, the hump themselves are barely symmetric and makes the graph radical. However, it holds true that the maximum velocity is at the center and the points in the proximity of the center point, and that at point 7 the velocity goes to zero.</w:t>
      </w:r>
    </w:p>
    <w:p w14:paraId="7769B748" w14:textId="2DA93C72" w:rsidR="00396AD0" w:rsidRDefault="00396AD0" w:rsidP="00396AD0"/>
    <w:p w14:paraId="50809B7C" w14:textId="03176E1B" w:rsidR="00396AD0" w:rsidRDefault="00396AD0" w:rsidP="00396AD0">
      <w:r>
        <w:t>On the other hand, for the streamlined body there is a sharp hump at the center that rises</w:t>
      </w:r>
      <w:bookmarkStart w:id="12" w:name="_GoBack"/>
      <w:bookmarkEnd w:id="12"/>
      <w:r>
        <w:t xml:space="preserve"> to the maximum velocity and the sides have a fluctuating hump. Besides this sharp center hump the trend is familiar to that of the rough cylinder.</w:t>
      </w:r>
    </w:p>
    <w:p w14:paraId="44EA5FF1" w14:textId="6E6F737E" w:rsidR="00396AD0" w:rsidRDefault="00396AD0" w:rsidP="00396AD0"/>
    <w:p w14:paraId="44AEABE6" w14:textId="7B9D0BFE" w:rsidR="00D24D79" w:rsidRDefault="00396AD0" w:rsidP="00396AD0">
      <w:r>
        <w:t xml:space="preserve">The rough cylinder creates more wake that is believed to create the radical humps on the velocity plots. Also, because the streamlined body has a sharp leading edge the velocity deficit shows a sharp rise in velocity near the center point. </w:t>
      </w:r>
    </w:p>
    <w:p w14:paraId="52E20609" w14:textId="77777777" w:rsidR="00D24D79" w:rsidRDefault="00D24D79">
      <w:pPr>
        <w:spacing w:after="160" w:line="259" w:lineRule="auto"/>
      </w:pPr>
      <w:r>
        <w:br w:type="page"/>
      </w:r>
    </w:p>
    <w:p w14:paraId="7981977A" w14:textId="784941F0" w:rsidR="00396AD0" w:rsidRDefault="00D24D79" w:rsidP="00D24D79">
      <w:pPr>
        <w:jc w:val="center"/>
        <w:rPr>
          <w:b/>
          <w:bCs/>
        </w:rPr>
      </w:pPr>
      <w:r>
        <w:rPr>
          <w:b/>
          <w:bCs/>
        </w:rPr>
        <w:lastRenderedPageBreak/>
        <w:t>APPENDIX</w:t>
      </w:r>
    </w:p>
    <w:p w14:paraId="2D737FF0" w14:textId="42FFD575" w:rsidR="00D24D79" w:rsidRDefault="00D24D79" w:rsidP="00D24D79">
      <w:pPr>
        <w:rPr>
          <w:b/>
          <w:bCs/>
        </w:rPr>
      </w:pPr>
    </w:p>
    <w:p w14:paraId="6BACB6FA" w14:textId="0EE0FF34" w:rsidR="00D24D79" w:rsidRDefault="00D24D79" w:rsidP="00D24D79">
      <w:pPr>
        <w:rPr>
          <w:b/>
          <w:bCs/>
        </w:rPr>
      </w:pPr>
      <w:r>
        <w:rPr>
          <w:b/>
          <w:bCs/>
        </w:rPr>
        <w:t>&gt;&gt;EXCEL SHEETS</w:t>
      </w:r>
    </w:p>
    <w:p w14:paraId="68AB34FF" w14:textId="5F0A357B" w:rsidR="00D24D79" w:rsidRDefault="00AA4E7F" w:rsidP="00D24D79">
      <w:pPr>
        <w:rPr>
          <w:b/>
          <w:bCs/>
        </w:rPr>
      </w:pPr>
      <w:r w:rsidRPr="00AA4E7F">
        <w:rPr>
          <w:noProof/>
        </w:rPr>
        <w:drawing>
          <wp:inline distT="0" distB="0" distL="0" distR="0" wp14:anchorId="7925FC8D" wp14:editId="6496F6F7">
            <wp:extent cx="3821430" cy="2105025"/>
            <wp:effectExtent l="0" t="0" r="762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1430" cy="2105025"/>
                    </a:xfrm>
                    <a:prstGeom prst="rect">
                      <a:avLst/>
                    </a:prstGeom>
                    <a:noFill/>
                    <a:ln>
                      <a:noFill/>
                    </a:ln>
                  </pic:spPr>
                </pic:pic>
              </a:graphicData>
            </a:graphic>
          </wp:inline>
        </w:drawing>
      </w:r>
    </w:p>
    <w:p w14:paraId="25B2931E" w14:textId="4EC29ACC" w:rsidR="00AA4E7F" w:rsidRDefault="00AA4E7F" w:rsidP="00D24D79">
      <w:pPr>
        <w:rPr>
          <w:b/>
          <w:bCs/>
        </w:rPr>
      </w:pPr>
    </w:p>
    <w:p w14:paraId="1AB96718" w14:textId="72844AD5" w:rsidR="00AA4E7F" w:rsidRDefault="00AA4E7F" w:rsidP="00D24D79">
      <w:pPr>
        <w:rPr>
          <w:b/>
          <w:bCs/>
        </w:rPr>
      </w:pPr>
      <w:r>
        <w:rPr>
          <w:b/>
          <w:bCs/>
        </w:rPr>
        <w:t>*** All the other excel sheets are too big to include so will not be on this report</w:t>
      </w:r>
    </w:p>
    <w:p w14:paraId="5837CA6F" w14:textId="6F5DFB3C" w:rsidR="00AA4E7F" w:rsidRDefault="00AA4E7F" w:rsidP="00D24D79">
      <w:pPr>
        <w:rPr>
          <w:b/>
          <w:bCs/>
        </w:rPr>
      </w:pPr>
    </w:p>
    <w:p w14:paraId="037C10C1" w14:textId="499B7B94" w:rsidR="00AA4E7F" w:rsidRDefault="00AA4E7F">
      <w:pPr>
        <w:spacing w:after="160" w:line="259" w:lineRule="auto"/>
        <w:rPr>
          <w:b/>
          <w:bCs/>
        </w:rPr>
      </w:pPr>
      <w:r>
        <w:rPr>
          <w:b/>
          <w:bCs/>
        </w:rPr>
        <w:br w:type="page"/>
      </w:r>
    </w:p>
    <w:p w14:paraId="6CE0B0D5" w14:textId="401AEC17" w:rsidR="00AA4E7F" w:rsidRDefault="00AA4E7F" w:rsidP="00D24D79">
      <w:pPr>
        <w:rPr>
          <w:b/>
          <w:bCs/>
        </w:rPr>
      </w:pPr>
      <w:r>
        <w:rPr>
          <w:b/>
          <w:bCs/>
        </w:rPr>
        <w:lastRenderedPageBreak/>
        <w:t>&gt;&gt;MATLAB CODE &lt;Author: Tomoki Koike&gt;</w:t>
      </w:r>
    </w:p>
    <w:p w14:paraId="5A32F571" w14:textId="77777777" w:rsidR="00AA4E7F" w:rsidRDefault="00AA4E7F" w:rsidP="00AA4E7F">
      <w:pPr>
        <w:pStyle w:val="Heading2"/>
        <w:spacing w:before="45" w:after="75" w:line="300" w:lineRule="atLeast"/>
        <w:ind w:right="150"/>
        <w:rPr>
          <w:rFonts w:ascii="Helvetica" w:hAnsi="Helvetica" w:cs="Helvetica"/>
          <w:bCs/>
          <w:color w:val="3C3C3C"/>
          <w:sz w:val="30"/>
          <w:szCs w:val="30"/>
        </w:rPr>
      </w:pPr>
      <w:r>
        <w:rPr>
          <w:rStyle w:val="sc12cae210"/>
          <w:rFonts w:ascii="Helvetica" w:hAnsi="Helvetica" w:cs="Helvetica"/>
          <w:b w:val="0"/>
          <w:bCs/>
          <w:color w:val="3C3C3C"/>
          <w:sz w:val="30"/>
          <w:szCs w:val="30"/>
        </w:rPr>
        <w:t>POSTLAB #4 MATLAB CODE AUTHOR: TOMOKI KOIKE</w:t>
      </w:r>
    </w:p>
    <w:p w14:paraId="1DF5123F" w14:textId="77777777" w:rsidR="00C74648" w:rsidRPr="00C74648" w:rsidRDefault="00C74648" w:rsidP="00C74648">
      <w:pPr>
        <w:shd w:val="clear" w:color="auto" w:fill="F7F7F7"/>
        <w:spacing w:line="258" w:lineRule="atLeast"/>
        <w:rPr>
          <w:rFonts w:ascii="Consolas" w:hAnsi="Consolas"/>
          <w:color w:val="000000"/>
          <w:sz w:val="21"/>
          <w:szCs w:val="21"/>
          <w:lang w:eastAsia="ja-JP"/>
        </w:rPr>
      </w:pPr>
      <w:r w:rsidRPr="00C74648">
        <w:rPr>
          <w:rFonts w:ascii="Consolas" w:hAnsi="Consolas"/>
          <w:color w:val="000000"/>
          <w:sz w:val="21"/>
          <w:szCs w:val="21"/>
          <w:lang w:eastAsia="ja-JP"/>
        </w:rPr>
        <w:t xml:space="preserve">clear </w:t>
      </w:r>
      <w:r w:rsidRPr="00C74648">
        <w:rPr>
          <w:rFonts w:ascii="Consolas" w:hAnsi="Consolas"/>
          <w:color w:val="A020F0"/>
          <w:sz w:val="21"/>
          <w:szCs w:val="21"/>
          <w:lang w:eastAsia="ja-JP"/>
        </w:rPr>
        <w:t xml:space="preserve">all </w:t>
      </w:r>
    </w:p>
    <w:p w14:paraId="5DC9C092" w14:textId="77777777" w:rsidR="00C74648" w:rsidRPr="00C74648" w:rsidRDefault="00C74648" w:rsidP="00C74648">
      <w:pPr>
        <w:shd w:val="clear" w:color="auto" w:fill="F7F7F7"/>
        <w:spacing w:line="258" w:lineRule="atLeast"/>
        <w:rPr>
          <w:rFonts w:ascii="Consolas" w:hAnsi="Consolas"/>
          <w:color w:val="000000"/>
          <w:sz w:val="21"/>
          <w:szCs w:val="21"/>
          <w:lang w:eastAsia="ja-JP"/>
        </w:rPr>
      </w:pPr>
      <w:r w:rsidRPr="00C74648">
        <w:rPr>
          <w:rFonts w:ascii="Consolas" w:hAnsi="Consolas"/>
          <w:color w:val="000000"/>
          <w:sz w:val="21"/>
          <w:szCs w:val="21"/>
          <w:lang w:eastAsia="ja-JP"/>
        </w:rPr>
        <w:t xml:space="preserve">close </w:t>
      </w:r>
      <w:r w:rsidRPr="00C74648">
        <w:rPr>
          <w:rFonts w:ascii="Consolas" w:hAnsi="Consolas"/>
          <w:color w:val="A020F0"/>
          <w:sz w:val="21"/>
          <w:szCs w:val="21"/>
          <w:lang w:eastAsia="ja-JP"/>
        </w:rPr>
        <w:t>all</w:t>
      </w:r>
    </w:p>
    <w:p w14:paraId="1FED7808" w14:textId="77777777" w:rsidR="00C74648" w:rsidRPr="00C74648" w:rsidRDefault="00C74648" w:rsidP="00C74648">
      <w:pPr>
        <w:shd w:val="clear" w:color="auto" w:fill="F7F7F7"/>
        <w:spacing w:line="258" w:lineRule="atLeast"/>
        <w:rPr>
          <w:rFonts w:ascii="Consolas" w:hAnsi="Consolas"/>
          <w:color w:val="000000"/>
          <w:sz w:val="21"/>
          <w:szCs w:val="21"/>
          <w:lang w:eastAsia="ja-JP"/>
        </w:rPr>
      </w:pPr>
      <w:r w:rsidRPr="00C74648">
        <w:rPr>
          <w:rFonts w:ascii="Consolas" w:hAnsi="Consolas"/>
          <w:color w:val="000000"/>
          <w:sz w:val="21"/>
          <w:szCs w:val="21"/>
          <w:lang w:eastAsia="ja-JP"/>
        </w:rPr>
        <w:t>clc</w:t>
      </w:r>
    </w:p>
    <w:p w14:paraId="01D3A1E3" w14:textId="77777777" w:rsidR="00AA4E7F" w:rsidRDefault="00AA4E7F" w:rsidP="00AA4E7F">
      <w:pPr>
        <w:shd w:val="clear" w:color="auto" w:fill="F7F7F7"/>
        <w:spacing w:after="240" w:line="258" w:lineRule="atLeast"/>
        <w:rPr>
          <w:rFonts w:ascii="Consolas" w:hAnsi="Consolas"/>
          <w:color w:val="000000"/>
          <w:sz w:val="21"/>
          <w:szCs w:val="21"/>
        </w:rPr>
      </w:pPr>
    </w:p>
    <w:p w14:paraId="2EF62FFF" w14:textId="77777777" w:rsidR="00AA4E7F" w:rsidRDefault="00AA4E7F" w:rsidP="00AA4E7F">
      <w:pPr>
        <w:shd w:val="clear" w:color="auto" w:fill="F7F7F7"/>
        <w:spacing w:line="258" w:lineRule="atLeast"/>
        <w:rPr>
          <w:rFonts w:ascii="Consolas" w:hAnsi="Consolas"/>
          <w:color w:val="000000"/>
          <w:sz w:val="21"/>
          <w:szCs w:val="21"/>
        </w:rPr>
      </w:pPr>
      <w:r>
        <w:rPr>
          <w:rStyle w:val="sc12cae2151"/>
          <w:rFonts w:ascii="Consolas" w:hAnsi="Consolas"/>
          <w:sz w:val="21"/>
          <w:szCs w:val="21"/>
        </w:rPr>
        <w:t xml:space="preserve">% Loading the data files </w:t>
      </w:r>
    </w:p>
    <w:p w14:paraId="359C1BC3"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file1 = readmatrix(</w:t>
      </w:r>
      <w:r>
        <w:rPr>
          <w:rStyle w:val="sc12cae2161"/>
          <w:rFonts w:ascii="Consolas" w:hAnsi="Consolas"/>
          <w:sz w:val="21"/>
          <w:szCs w:val="21"/>
        </w:rPr>
        <w:t>'calbration.xlsx'</w:t>
      </w:r>
      <w:r>
        <w:rPr>
          <w:rStyle w:val="sc12cae210"/>
          <w:rFonts w:ascii="Consolas" w:hAnsi="Consolas"/>
          <w:color w:val="000000"/>
          <w:sz w:val="21"/>
          <w:szCs w:val="21"/>
        </w:rPr>
        <w:t>);</w:t>
      </w:r>
    </w:p>
    <w:p w14:paraId="40E1D551"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file2 = readmatrix(</w:t>
      </w:r>
      <w:r>
        <w:rPr>
          <w:rStyle w:val="sc12cae2161"/>
          <w:rFonts w:ascii="Consolas" w:hAnsi="Consolas"/>
          <w:sz w:val="21"/>
          <w:szCs w:val="21"/>
        </w:rPr>
        <w:t>'smoothCylinder.xlsx'</w:t>
      </w:r>
      <w:r>
        <w:rPr>
          <w:rStyle w:val="sc12cae210"/>
          <w:rFonts w:ascii="Consolas" w:hAnsi="Consolas"/>
          <w:color w:val="000000"/>
          <w:sz w:val="21"/>
          <w:szCs w:val="21"/>
        </w:rPr>
        <w:t>);</w:t>
      </w:r>
    </w:p>
    <w:p w14:paraId="32C15739"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file3 = readmatrix(</w:t>
      </w:r>
      <w:r>
        <w:rPr>
          <w:rStyle w:val="sc12cae2161"/>
          <w:rFonts w:ascii="Consolas" w:hAnsi="Consolas"/>
          <w:sz w:val="21"/>
          <w:szCs w:val="21"/>
        </w:rPr>
        <w:t>'roughCylinder.xlsx'</w:t>
      </w:r>
      <w:r>
        <w:rPr>
          <w:rStyle w:val="sc12cae210"/>
          <w:rFonts w:ascii="Consolas" w:hAnsi="Consolas"/>
          <w:color w:val="000000"/>
          <w:sz w:val="21"/>
          <w:szCs w:val="21"/>
        </w:rPr>
        <w:t>);</w:t>
      </w:r>
    </w:p>
    <w:p w14:paraId="3E3BF488"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file4 = readmatrix(</w:t>
      </w:r>
      <w:r>
        <w:rPr>
          <w:rStyle w:val="sc12cae2161"/>
          <w:rFonts w:ascii="Consolas" w:hAnsi="Consolas"/>
          <w:sz w:val="21"/>
          <w:szCs w:val="21"/>
        </w:rPr>
        <w:t>"streamlinedBody.xlsx"</w:t>
      </w:r>
      <w:r>
        <w:rPr>
          <w:rStyle w:val="sc12cae210"/>
          <w:rFonts w:ascii="Consolas" w:hAnsi="Consolas"/>
          <w:color w:val="000000"/>
          <w:sz w:val="21"/>
          <w:szCs w:val="21"/>
        </w:rPr>
        <w:t>);</w:t>
      </w:r>
    </w:p>
    <w:p w14:paraId="1D20E28B" w14:textId="77777777" w:rsidR="00AA4E7F" w:rsidRDefault="00AA4E7F" w:rsidP="00AA4E7F">
      <w:pPr>
        <w:shd w:val="clear" w:color="auto" w:fill="F7F7F7"/>
        <w:spacing w:after="240" w:line="258" w:lineRule="atLeast"/>
        <w:rPr>
          <w:rFonts w:ascii="Consolas" w:hAnsi="Consolas"/>
          <w:color w:val="000000"/>
          <w:sz w:val="21"/>
          <w:szCs w:val="21"/>
        </w:rPr>
      </w:pPr>
    </w:p>
    <w:p w14:paraId="119FBFDF" w14:textId="77777777" w:rsidR="00AA4E7F" w:rsidRDefault="00AA4E7F" w:rsidP="00AA4E7F">
      <w:pPr>
        <w:shd w:val="clear" w:color="auto" w:fill="F7F7F7"/>
        <w:spacing w:line="258" w:lineRule="atLeast"/>
        <w:rPr>
          <w:rFonts w:ascii="Consolas" w:hAnsi="Consolas"/>
          <w:color w:val="000000"/>
          <w:sz w:val="21"/>
          <w:szCs w:val="21"/>
        </w:rPr>
      </w:pPr>
      <w:r>
        <w:rPr>
          <w:rStyle w:val="sc12cae2151"/>
          <w:rFonts w:ascii="Consolas" w:hAnsi="Consolas"/>
          <w:sz w:val="21"/>
          <w:szCs w:val="21"/>
        </w:rPr>
        <w:t>% Setting necessary constants</w:t>
      </w:r>
    </w:p>
    <w:p w14:paraId="38908B87"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rho = 1.225;  </w:t>
      </w:r>
      <w:r>
        <w:rPr>
          <w:rStyle w:val="sc12cae2151"/>
          <w:rFonts w:ascii="Consolas" w:hAnsi="Consolas"/>
          <w:sz w:val="21"/>
          <w:szCs w:val="21"/>
        </w:rPr>
        <w:t>% Desity of air at standard condition [kg/m^3]</w:t>
      </w:r>
    </w:p>
    <w:p w14:paraId="1C4598C1"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visc = 1.789*10^(-5);  </w:t>
      </w:r>
      <w:r>
        <w:rPr>
          <w:rStyle w:val="sc12cae2151"/>
          <w:rFonts w:ascii="Consolas" w:hAnsi="Consolas"/>
          <w:sz w:val="21"/>
          <w:szCs w:val="21"/>
        </w:rPr>
        <w:t>% Viscosity of air at standard conditions [Pa-s]</w:t>
      </w:r>
    </w:p>
    <w:p w14:paraId="3501EE5E" w14:textId="77777777" w:rsidR="00AA4E7F" w:rsidRDefault="00AA4E7F" w:rsidP="00AA4E7F">
      <w:pPr>
        <w:spacing w:after="240" w:line="258" w:lineRule="atLeast"/>
        <w:rPr>
          <w:rFonts w:ascii="Consolas" w:hAnsi="Consolas"/>
          <w:color w:val="000000"/>
          <w:sz w:val="21"/>
          <w:szCs w:val="21"/>
        </w:rPr>
      </w:pPr>
    </w:p>
    <w:p w14:paraId="26226637" w14:textId="77777777" w:rsidR="00AA4E7F" w:rsidRDefault="00AA4E7F" w:rsidP="00AA4E7F">
      <w:pPr>
        <w:pStyle w:val="Heading2"/>
        <w:spacing w:before="45" w:after="75" w:line="300" w:lineRule="atLeast"/>
        <w:ind w:right="150"/>
        <w:rPr>
          <w:rFonts w:ascii="Helvetica" w:hAnsi="Helvetica" w:cs="Helvetica"/>
          <w:bCs/>
          <w:color w:val="3C3C3C"/>
          <w:sz w:val="30"/>
          <w:szCs w:val="30"/>
        </w:rPr>
      </w:pPr>
      <w:r>
        <w:rPr>
          <w:rStyle w:val="sc12cae210"/>
          <w:rFonts w:ascii="Helvetica" w:hAnsi="Helvetica" w:cs="Helvetica"/>
          <w:b w:val="0"/>
          <w:bCs/>
          <w:color w:val="3C3C3C"/>
          <w:sz w:val="30"/>
          <w:szCs w:val="30"/>
        </w:rPr>
        <w:t>1.</w:t>
      </w:r>
    </w:p>
    <w:p w14:paraId="10B80C32" w14:textId="77777777" w:rsidR="00AA4E7F" w:rsidRDefault="00AA4E7F" w:rsidP="00AA4E7F">
      <w:pPr>
        <w:shd w:val="clear" w:color="auto" w:fill="F7F7F7"/>
        <w:spacing w:line="258" w:lineRule="atLeast"/>
        <w:rPr>
          <w:rFonts w:ascii="Consolas" w:hAnsi="Consolas"/>
          <w:color w:val="000000"/>
          <w:sz w:val="21"/>
          <w:szCs w:val="21"/>
        </w:rPr>
      </w:pPr>
      <w:r>
        <w:rPr>
          <w:rStyle w:val="sc12cae2151"/>
          <w:rFonts w:ascii="Consolas" w:hAnsi="Consolas"/>
          <w:sz w:val="21"/>
          <w:szCs w:val="21"/>
        </w:rPr>
        <w:t xml:space="preserve">% First we must fit the voltage vs velocity curve to a polynomial function </w:t>
      </w:r>
    </w:p>
    <w:p w14:paraId="7FB8A730" w14:textId="77777777" w:rsidR="00AA4E7F" w:rsidRDefault="00AA4E7F" w:rsidP="00AA4E7F">
      <w:pPr>
        <w:shd w:val="clear" w:color="auto" w:fill="F7F7F7"/>
        <w:spacing w:line="258" w:lineRule="atLeast"/>
        <w:rPr>
          <w:rFonts w:ascii="Consolas" w:hAnsi="Consolas"/>
          <w:color w:val="000000"/>
          <w:sz w:val="21"/>
          <w:szCs w:val="21"/>
        </w:rPr>
      </w:pPr>
      <w:r>
        <w:rPr>
          <w:rStyle w:val="sc12cae2151"/>
          <w:rFonts w:ascii="Consolas" w:hAnsi="Consolas"/>
          <w:sz w:val="21"/>
          <w:szCs w:val="21"/>
        </w:rPr>
        <w:t xml:space="preserve">% Extracting columns from the first file and assigning them to variables </w:t>
      </w:r>
    </w:p>
    <w:p w14:paraId="69F2D226"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dynP = file1(:,2);  </w:t>
      </w:r>
      <w:r>
        <w:rPr>
          <w:rStyle w:val="sc12cae2151"/>
          <w:rFonts w:ascii="Consolas" w:hAnsi="Consolas"/>
          <w:sz w:val="21"/>
          <w:szCs w:val="21"/>
        </w:rPr>
        <w:t>% Dynamic pressure [kPa]</w:t>
      </w:r>
    </w:p>
    <w:p w14:paraId="2374E36F"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dynP = dynP*1000;  </w:t>
      </w:r>
      <w:r>
        <w:rPr>
          <w:rStyle w:val="sc12cae2151"/>
          <w:rFonts w:ascii="Consolas" w:hAnsi="Consolas"/>
          <w:sz w:val="21"/>
          <w:szCs w:val="21"/>
        </w:rPr>
        <w:t>% Convert pressure to Pa [Pa]</w:t>
      </w:r>
    </w:p>
    <w:p w14:paraId="5645D4D1"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V = file1(:,3);  </w:t>
      </w:r>
      <w:r>
        <w:rPr>
          <w:rStyle w:val="sc12cae2151"/>
          <w:rFonts w:ascii="Consolas" w:hAnsi="Consolas"/>
          <w:sz w:val="21"/>
          <w:szCs w:val="21"/>
        </w:rPr>
        <w:t>% Voltages [V]</w:t>
      </w:r>
    </w:p>
    <w:p w14:paraId="5002384E" w14:textId="77777777" w:rsidR="00AA4E7F" w:rsidRDefault="00AA4E7F" w:rsidP="00AA4E7F">
      <w:pPr>
        <w:shd w:val="clear" w:color="auto" w:fill="F7F7F7"/>
        <w:spacing w:after="240" w:line="258" w:lineRule="atLeast"/>
        <w:rPr>
          <w:rFonts w:ascii="Consolas" w:hAnsi="Consolas"/>
          <w:color w:val="000000"/>
          <w:sz w:val="21"/>
          <w:szCs w:val="21"/>
        </w:rPr>
      </w:pPr>
    </w:p>
    <w:p w14:paraId="0036F523" w14:textId="77777777" w:rsidR="00AA4E7F" w:rsidRDefault="00AA4E7F" w:rsidP="00AA4E7F">
      <w:pPr>
        <w:shd w:val="clear" w:color="auto" w:fill="F7F7F7"/>
        <w:spacing w:line="258" w:lineRule="atLeast"/>
        <w:rPr>
          <w:rFonts w:ascii="Consolas" w:hAnsi="Consolas"/>
          <w:color w:val="000000"/>
          <w:sz w:val="21"/>
          <w:szCs w:val="21"/>
        </w:rPr>
      </w:pPr>
      <w:r>
        <w:rPr>
          <w:rStyle w:val="sc12cae2151"/>
          <w:rFonts w:ascii="Consolas" w:hAnsi="Consolas"/>
          <w:sz w:val="21"/>
          <w:szCs w:val="21"/>
        </w:rPr>
        <w:t xml:space="preserve">% Calculating the velocities from the dynamic pressures </w:t>
      </w:r>
    </w:p>
    <w:p w14:paraId="5766E94D"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vel = sqrt(2*dynP/rho);</w:t>
      </w:r>
    </w:p>
    <w:p w14:paraId="2211018C" w14:textId="77777777" w:rsidR="00AA4E7F" w:rsidRDefault="00AA4E7F" w:rsidP="00AA4E7F">
      <w:pPr>
        <w:shd w:val="clear" w:color="auto" w:fill="F7F7F7"/>
        <w:spacing w:after="240" w:line="258" w:lineRule="atLeast"/>
        <w:rPr>
          <w:rFonts w:ascii="Consolas" w:hAnsi="Consolas"/>
          <w:color w:val="000000"/>
          <w:sz w:val="21"/>
          <w:szCs w:val="21"/>
        </w:rPr>
      </w:pPr>
    </w:p>
    <w:p w14:paraId="0175202B" w14:textId="77777777" w:rsidR="00AA4E7F" w:rsidRDefault="00AA4E7F" w:rsidP="00AA4E7F">
      <w:pPr>
        <w:shd w:val="clear" w:color="auto" w:fill="F7F7F7"/>
        <w:spacing w:line="258" w:lineRule="atLeast"/>
        <w:rPr>
          <w:rFonts w:ascii="Consolas" w:hAnsi="Consolas"/>
          <w:color w:val="000000"/>
          <w:sz w:val="21"/>
          <w:szCs w:val="21"/>
        </w:rPr>
      </w:pPr>
      <w:r>
        <w:rPr>
          <w:rStyle w:val="sc12cae2151"/>
          <w:rFonts w:ascii="Consolas" w:hAnsi="Consolas"/>
          <w:sz w:val="21"/>
          <w:szCs w:val="21"/>
        </w:rPr>
        <w:t>% Now fit the curve using function</w:t>
      </w:r>
    </w:p>
    <w:p w14:paraId="055FCFF7"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[fitresult, gof] = vel_vs_vol_Fit(V, vel);</w:t>
      </w:r>
    </w:p>
    <w:p w14:paraId="47B9EF01"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disp(fitresult);</w:t>
      </w:r>
    </w:p>
    <w:p w14:paraId="4312C825"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gof_mat = cell2mat(struct2cell(gof));  </w:t>
      </w:r>
      <w:r>
        <w:rPr>
          <w:rStyle w:val="sc12cae2151"/>
          <w:rFonts w:ascii="Consolas" w:hAnsi="Consolas"/>
          <w:sz w:val="21"/>
          <w:szCs w:val="21"/>
        </w:rPr>
        <w:t>% Convert structure to matrix</w:t>
      </w:r>
    </w:p>
    <w:p w14:paraId="429518AB" w14:textId="77777777" w:rsidR="00AA4E7F" w:rsidRDefault="00AA4E7F" w:rsidP="00AA4E7F">
      <w:pPr>
        <w:shd w:val="clear" w:color="auto" w:fill="F7F7F7"/>
        <w:spacing w:line="258" w:lineRule="atLeast"/>
        <w:rPr>
          <w:rFonts w:ascii="Consolas" w:hAnsi="Consolas"/>
          <w:color w:val="000000"/>
          <w:sz w:val="21"/>
          <w:szCs w:val="21"/>
        </w:rPr>
      </w:pPr>
      <w:r>
        <w:rPr>
          <w:rStyle w:val="sc12cae2151"/>
          <w:rFonts w:ascii="Consolas" w:hAnsi="Consolas"/>
          <w:sz w:val="21"/>
          <w:szCs w:val="21"/>
        </w:rPr>
        <w:t>% Printing out the standard deviation for this polynomial</w:t>
      </w:r>
    </w:p>
    <w:p w14:paraId="6CE0412B"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fprintf(</w:t>
      </w:r>
      <w:r>
        <w:rPr>
          <w:rStyle w:val="sc12cae2161"/>
          <w:rFonts w:ascii="Consolas" w:hAnsi="Consolas"/>
          <w:sz w:val="21"/>
          <w:szCs w:val="21"/>
        </w:rPr>
        <w:t>'\nThis fitted polynomial curve has a STD of %.5e.'</w:t>
      </w:r>
      <w:r>
        <w:rPr>
          <w:rStyle w:val="sc12cae210"/>
          <w:rFonts w:ascii="Consolas" w:hAnsi="Consolas"/>
          <w:color w:val="000000"/>
          <w:sz w:val="21"/>
          <w:szCs w:val="21"/>
        </w:rPr>
        <w:t xml:space="preserve">, gof_mat(1,1));  </w:t>
      </w:r>
    </w:p>
    <w:p w14:paraId="723101C8"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coeffs = coeffvalues(fitresult);  </w:t>
      </w:r>
      <w:r>
        <w:rPr>
          <w:rStyle w:val="sc12cae2151"/>
          <w:rFonts w:ascii="Consolas" w:hAnsi="Consolas"/>
          <w:sz w:val="21"/>
          <w:szCs w:val="21"/>
        </w:rPr>
        <w:t xml:space="preserve">% Obtaining the coefficients </w:t>
      </w:r>
    </w:p>
    <w:p w14:paraId="5D1E5CE6" w14:textId="77777777" w:rsidR="00AA4E7F" w:rsidRDefault="00AA4E7F" w:rsidP="00AA4E7F">
      <w:pPr>
        <w:shd w:val="clear" w:color="auto" w:fill="F7F7F7"/>
        <w:spacing w:line="258" w:lineRule="atLeast"/>
        <w:rPr>
          <w:rFonts w:ascii="Consolas" w:hAnsi="Consolas"/>
          <w:color w:val="000000"/>
          <w:sz w:val="21"/>
          <w:szCs w:val="21"/>
        </w:rPr>
      </w:pPr>
      <w:r>
        <w:rPr>
          <w:rStyle w:val="sc12cae2151"/>
          <w:rFonts w:ascii="Consolas" w:hAnsi="Consolas"/>
          <w:sz w:val="21"/>
          <w:szCs w:val="21"/>
        </w:rPr>
        <w:t>% Assigning the coefficient values to variables</w:t>
      </w:r>
    </w:p>
    <w:p w14:paraId="70DEDE82"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c9 = coeffs(1);</w:t>
      </w:r>
    </w:p>
    <w:p w14:paraId="310B2434"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c8 = coeffs(2);</w:t>
      </w:r>
    </w:p>
    <w:p w14:paraId="1378A5DA"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c7 = coeffs(3);</w:t>
      </w:r>
    </w:p>
    <w:p w14:paraId="167F5033"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c6 = coeffs(4);</w:t>
      </w:r>
    </w:p>
    <w:p w14:paraId="2D346A41"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c5 = coeffs(5);</w:t>
      </w:r>
    </w:p>
    <w:p w14:paraId="4EDCFC28"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c4 = coeffs(6);</w:t>
      </w:r>
    </w:p>
    <w:p w14:paraId="0EC25B62"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c3 = coeffs(7);</w:t>
      </w:r>
    </w:p>
    <w:p w14:paraId="513871B4"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c2 = coeffs(8);</w:t>
      </w:r>
    </w:p>
    <w:p w14:paraId="7D6EDB95"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c1 = coeffs(9);</w:t>
      </w:r>
    </w:p>
    <w:p w14:paraId="20EAD120"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c0 = coeffs(10);</w:t>
      </w:r>
    </w:p>
    <w:p w14:paraId="6B6584F9" w14:textId="77777777" w:rsidR="00AA4E7F" w:rsidRDefault="00AA4E7F" w:rsidP="00AA4E7F">
      <w:pPr>
        <w:shd w:val="clear" w:color="auto" w:fill="F7F7F7"/>
        <w:spacing w:after="240" w:line="258" w:lineRule="atLeast"/>
        <w:rPr>
          <w:rFonts w:ascii="Consolas" w:hAnsi="Consolas"/>
          <w:color w:val="000000"/>
          <w:sz w:val="21"/>
          <w:szCs w:val="21"/>
        </w:rPr>
      </w:pPr>
    </w:p>
    <w:p w14:paraId="30AB482F" w14:textId="77777777" w:rsidR="00AA4E7F" w:rsidRDefault="00AA4E7F" w:rsidP="00AA4E7F">
      <w:pPr>
        <w:shd w:val="clear" w:color="auto" w:fill="F7F7F7"/>
        <w:spacing w:line="258" w:lineRule="atLeast"/>
        <w:rPr>
          <w:rFonts w:ascii="Consolas" w:hAnsi="Consolas"/>
          <w:color w:val="000000"/>
          <w:sz w:val="21"/>
          <w:szCs w:val="21"/>
        </w:rPr>
      </w:pPr>
      <w:r>
        <w:rPr>
          <w:rStyle w:val="sc12cae2151"/>
          <w:rFonts w:ascii="Consolas" w:hAnsi="Consolas"/>
          <w:sz w:val="21"/>
          <w:szCs w:val="21"/>
        </w:rPr>
        <w:t xml:space="preserve">% Defining the polynomial system for voltage vs velocity </w:t>
      </w:r>
    </w:p>
    <w:p w14:paraId="35FCF324"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syms </w:t>
      </w:r>
      <w:r>
        <w:rPr>
          <w:rStyle w:val="sc12cae2161"/>
          <w:rFonts w:ascii="Consolas" w:hAnsi="Consolas"/>
          <w:sz w:val="21"/>
          <w:szCs w:val="21"/>
        </w:rPr>
        <w:t>E</w:t>
      </w:r>
    </w:p>
    <w:p w14:paraId="44086B2B"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vel = @(E) c0 + c1*E + c2*E.^2 + c3*E.^3 + c4*E.^4 + c5*E.^5 </w:t>
      </w:r>
      <w:r>
        <w:rPr>
          <w:rStyle w:val="sc12cae2171"/>
          <w:rFonts w:ascii="Consolas" w:hAnsi="Consolas"/>
          <w:sz w:val="21"/>
          <w:szCs w:val="21"/>
        </w:rPr>
        <w:t>...</w:t>
      </w:r>
    </w:p>
    <w:p w14:paraId="12042837"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    + c6*E.^6 + c7*E.^7 + c8*E.^8 + c9*E.^9;</w:t>
      </w:r>
    </w:p>
    <w:p w14:paraId="4487866B" w14:textId="77777777" w:rsidR="00AA4E7F" w:rsidRDefault="00AA4E7F" w:rsidP="00AA4E7F">
      <w:pPr>
        <w:shd w:val="clear" w:color="auto" w:fill="F7F7F7"/>
        <w:spacing w:after="240" w:line="258" w:lineRule="atLeast"/>
        <w:rPr>
          <w:rFonts w:ascii="Consolas" w:hAnsi="Consolas"/>
          <w:color w:val="000000"/>
          <w:sz w:val="21"/>
          <w:szCs w:val="21"/>
        </w:rPr>
      </w:pPr>
    </w:p>
    <w:p w14:paraId="1E3C98CE" w14:textId="77777777" w:rsidR="00AA4E7F" w:rsidRDefault="00AA4E7F" w:rsidP="00AA4E7F">
      <w:pPr>
        <w:shd w:val="clear" w:color="auto" w:fill="F7F7F7"/>
        <w:spacing w:line="258" w:lineRule="atLeast"/>
        <w:rPr>
          <w:rFonts w:ascii="Consolas" w:hAnsi="Consolas"/>
          <w:color w:val="000000"/>
          <w:sz w:val="21"/>
          <w:szCs w:val="21"/>
        </w:rPr>
      </w:pPr>
      <w:r>
        <w:rPr>
          <w:rStyle w:val="sc12cae2151"/>
          <w:rFonts w:ascii="Consolas" w:hAnsi="Consolas"/>
          <w:sz w:val="21"/>
          <w:szCs w:val="21"/>
        </w:rPr>
        <w:t>% Defining the symbolic equation for Reynold's number</w:t>
      </w:r>
    </w:p>
    <w:p w14:paraId="15BED9D3"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syms </w:t>
      </w:r>
      <w:r>
        <w:rPr>
          <w:rStyle w:val="sc12cae2161"/>
          <w:rFonts w:ascii="Consolas" w:hAnsi="Consolas"/>
          <w:sz w:val="21"/>
          <w:szCs w:val="21"/>
        </w:rPr>
        <w:t>Velocity</w:t>
      </w:r>
    </w:p>
    <w:p w14:paraId="55B735F6"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Re = @(Velocity,d) rho.*Velocity*d/visc;</w:t>
      </w:r>
    </w:p>
    <w:p w14:paraId="709E150D" w14:textId="77777777" w:rsidR="00AA4E7F" w:rsidRDefault="00AA4E7F" w:rsidP="00AA4E7F">
      <w:pPr>
        <w:spacing w:after="240" w:line="258" w:lineRule="atLeast"/>
        <w:rPr>
          <w:rFonts w:ascii="Consolas" w:hAnsi="Consolas"/>
          <w:color w:val="000000"/>
          <w:sz w:val="21"/>
          <w:szCs w:val="21"/>
        </w:rPr>
      </w:pPr>
    </w:p>
    <w:p w14:paraId="7B9A8922" w14:textId="77777777" w:rsidR="00AA4E7F" w:rsidRDefault="00AA4E7F" w:rsidP="00AA4E7F">
      <w:pPr>
        <w:shd w:val="clear" w:color="auto" w:fill="F7F7F7"/>
        <w:spacing w:line="258" w:lineRule="atLeast"/>
        <w:rPr>
          <w:rFonts w:ascii="Consolas" w:hAnsi="Consolas"/>
          <w:color w:val="000000"/>
          <w:sz w:val="21"/>
          <w:szCs w:val="21"/>
        </w:rPr>
      </w:pPr>
      <w:r>
        <w:rPr>
          <w:rStyle w:val="sc12cae2151"/>
          <w:rFonts w:ascii="Consolas" w:hAnsi="Consolas"/>
          <w:sz w:val="21"/>
          <w:szCs w:val="21"/>
        </w:rPr>
        <w:t>% Datas from the smooth cylinder data file is going to be used for this</w:t>
      </w:r>
    </w:p>
    <w:p w14:paraId="728BCF77" w14:textId="77777777" w:rsidR="00AA4E7F" w:rsidRDefault="00AA4E7F" w:rsidP="00AA4E7F">
      <w:pPr>
        <w:shd w:val="clear" w:color="auto" w:fill="F7F7F7"/>
        <w:spacing w:line="258" w:lineRule="atLeast"/>
        <w:rPr>
          <w:rFonts w:ascii="Consolas" w:hAnsi="Consolas"/>
          <w:color w:val="000000"/>
          <w:sz w:val="21"/>
          <w:szCs w:val="21"/>
        </w:rPr>
      </w:pPr>
      <w:r>
        <w:rPr>
          <w:rStyle w:val="sc12cae2151"/>
          <w:rFonts w:ascii="Consolas" w:hAnsi="Consolas"/>
          <w:sz w:val="21"/>
          <w:szCs w:val="21"/>
        </w:rPr>
        <w:t xml:space="preserve">% section </w:t>
      </w:r>
    </w:p>
    <w:p w14:paraId="78A2FAA5" w14:textId="77777777" w:rsidR="00AA4E7F" w:rsidRDefault="00AA4E7F" w:rsidP="00AA4E7F">
      <w:pPr>
        <w:shd w:val="clear" w:color="auto" w:fill="F7F7F7"/>
        <w:spacing w:after="240" w:line="258" w:lineRule="atLeast"/>
        <w:rPr>
          <w:rFonts w:ascii="Consolas" w:hAnsi="Consolas"/>
          <w:color w:val="000000"/>
          <w:sz w:val="21"/>
          <w:szCs w:val="21"/>
        </w:rPr>
      </w:pPr>
    </w:p>
    <w:p w14:paraId="1F7673DF" w14:textId="77777777" w:rsidR="00AA4E7F" w:rsidRDefault="00AA4E7F" w:rsidP="00AA4E7F">
      <w:pPr>
        <w:shd w:val="clear" w:color="auto" w:fill="F7F7F7"/>
        <w:spacing w:line="258" w:lineRule="atLeast"/>
        <w:rPr>
          <w:rFonts w:ascii="Consolas" w:hAnsi="Consolas"/>
          <w:color w:val="000000"/>
          <w:sz w:val="21"/>
          <w:szCs w:val="21"/>
        </w:rPr>
      </w:pPr>
      <w:r>
        <w:rPr>
          <w:rStyle w:val="sc12cae2151"/>
          <w:rFonts w:ascii="Consolas" w:hAnsi="Consolas"/>
          <w:sz w:val="21"/>
          <w:szCs w:val="21"/>
        </w:rPr>
        <w:t>% Extracting data columns and assigning them to variables</w:t>
      </w:r>
    </w:p>
    <w:p w14:paraId="1E47E318"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y = file2(:,1);  </w:t>
      </w:r>
      <w:r>
        <w:rPr>
          <w:rStyle w:val="sc12cae2151"/>
          <w:rFonts w:ascii="Consolas" w:hAnsi="Consolas"/>
          <w:sz w:val="21"/>
          <w:szCs w:val="21"/>
        </w:rPr>
        <w:t>% The positions, y</w:t>
      </w:r>
    </w:p>
    <w:p w14:paraId="46DFC238"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Vsmooth15 = file2(:,2);  </w:t>
      </w:r>
      <w:r>
        <w:rPr>
          <w:rStyle w:val="sc12cae2151"/>
          <w:rFonts w:ascii="Consolas" w:hAnsi="Consolas"/>
          <w:sz w:val="21"/>
          <w:szCs w:val="21"/>
        </w:rPr>
        <w:t>% The votages for 15 Hz</w:t>
      </w:r>
    </w:p>
    <w:p w14:paraId="112AC885"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Vsmooth20 = file2(:,4);  </w:t>
      </w:r>
      <w:r>
        <w:rPr>
          <w:rStyle w:val="sc12cae2151"/>
          <w:rFonts w:ascii="Consolas" w:hAnsi="Consolas"/>
          <w:sz w:val="21"/>
          <w:szCs w:val="21"/>
        </w:rPr>
        <w:t>% The voltages for 20 Hz</w:t>
      </w:r>
    </w:p>
    <w:p w14:paraId="315B588E"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Vsmooth25 = file2(:,6);  </w:t>
      </w:r>
      <w:r>
        <w:rPr>
          <w:rStyle w:val="sc12cae2151"/>
          <w:rFonts w:ascii="Consolas" w:hAnsi="Consolas"/>
          <w:sz w:val="21"/>
          <w:szCs w:val="21"/>
        </w:rPr>
        <w:t>% The voltages for 25 Hz</w:t>
      </w:r>
    </w:p>
    <w:p w14:paraId="186108F2"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Vsmooth30 = file2(:,8);  </w:t>
      </w:r>
      <w:r>
        <w:rPr>
          <w:rStyle w:val="sc12cae2151"/>
          <w:rFonts w:ascii="Consolas" w:hAnsi="Consolas"/>
          <w:sz w:val="21"/>
          <w:szCs w:val="21"/>
        </w:rPr>
        <w:t>% The voltages for 30 Hz</w:t>
      </w:r>
    </w:p>
    <w:p w14:paraId="5DA0D8B8"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Vsmooth_all = [Vsmooth15, Vsmooth20, Vsmooth25, Vsmooth30];</w:t>
      </w:r>
    </w:p>
    <w:p w14:paraId="7EA6FC82"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std_smooth15 = file2(:,3);  </w:t>
      </w:r>
      <w:r>
        <w:rPr>
          <w:rStyle w:val="sc12cae2151"/>
          <w:rFonts w:ascii="Consolas" w:hAnsi="Consolas"/>
          <w:sz w:val="21"/>
          <w:szCs w:val="21"/>
        </w:rPr>
        <w:t>% The standard deviations for 15 Hz</w:t>
      </w:r>
    </w:p>
    <w:p w14:paraId="6731F61E"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std_smooth20 = file2(:,5);  </w:t>
      </w:r>
      <w:r>
        <w:rPr>
          <w:rStyle w:val="sc12cae2151"/>
          <w:rFonts w:ascii="Consolas" w:hAnsi="Consolas"/>
          <w:sz w:val="21"/>
          <w:szCs w:val="21"/>
        </w:rPr>
        <w:t>% The standard deviations for 20 Hz</w:t>
      </w:r>
    </w:p>
    <w:p w14:paraId="02BBD683"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std_smooth25 = file2(:,7);  </w:t>
      </w:r>
      <w:r>
        <w:rPr>
          <w:rStyle w:val="sc12cae2151"/>
          <w:rFonts w:ascii="Consolas" w:hAnsi="Consolas"/>
          <w:sz w:val="21"/>
          <w:szCs w:val="21"/>
        </w:rPr>
        <w:t>% The standard deviations for 25 Hz</w:t>
      </w:r>
    </w:p>
    <w:p w14:paraId="7B210B7F"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std_smooth15 = file2(:,9);  </w:t>
      </w:r>
      <w:r>
        <w:rPr>
          <w:rStyle w:val="sc12cae2151"/>
          <w:rFonts w:ascii="Consolas" w:hAnsi="Consolas"/>
          <w:sz w:val="21"/>
          <w:szCs w:val="21"/>
        </w:rPr>
        <w:t>% The standard deviations for 30 Hz</w:t>
      </w:r>
    </w:p>
    <w:p w14:paraId="3DC2F1EA" w14:textId="77777777" w:rsidR="00AA4E7F" w:rsidRDefault="00AA4E7F" w:rsidP="00AA4E7F">
      <w:pPr>
        <w:shd w:val="clear" w:color="auto" w:fill="F7F7F7"/>
        <w:spacing w:after="240" w:line="258" w:lineRule="atLeast"/>
        <w:rPr>
          <w:rFonts w:ascii="Consolas" w:hAnsi="Consolas"/>
          <w:color w:val="000000"/>
          <w:sz w:val="21"/>
          <w:szCs w:val="21"/>
        </w:rPr>
      </w:pPr>
    </w:p>
    <w:p w14:paraId="7AC76244" w14:textId="77777777" w:rsidR="00AA4E7F" w:rsidRDefault="00AA4E7F" w:rsidP="00AA4E7F">
      <w:pPr>
        <w:shd w:val="clear" w:color="auto" w:fill="F7F7F7"/>
        <w:spacing w:line="258" w:lineRule="atLeast"/>
        <w:rPr>
          <w:rFonts w:ascii="Consolas" w:hAnsi="Consolas"/>
          <w:color w:val="000000"/>
          <w:sz w:val="21"/>
          <w:szCs w:val="21"/>
        </w:rPr>
      </w:pPr>
      <w:r>
        <w:rPr>
          <w:rStyle w:val="sc12cae2151"/>
          <w:rFonts w:ascii="Consolas" w:hAnsi="Consolas"/>
          <w:sz w:val="21"/>
          <w:szCs w:val="21"/>
        </w:rPr>
        <w:t>% Calculating the velocities</w:t>
      </w:r>
    </w:p>
    <w:p w14:paraId="4E11B6C0"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vel_smooth15 = vel(Vsmooth15);</w:t>
      </w:r>
    </w:p>
    <w:p w14:paraId="189CBAE5"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vel_smooth20 = vel(Vsmooth20);</w:t>
      </w:r>
    </w:p>
    <w:p w14:paraId="4FBAA02F"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vel_smooth25 = vel(Vsmooth25);</w:t>
      </w:r>
    </w:p>
    <w:p w14:paraId="459FFF5E"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vel_smooth30 = vel(Vsmooth30);</w:t>
      </w:r>
    </w:p>
    <w:p w14:paraId="2614A040"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vel_smooth_mean = vel(mean(Vsmooth_all,2));  </w:t>
      </w:r>
      <w:r>
        <w:rPr>
          <w:rStyle w:val="sc12cae2151"/>
          <w:rFonts w:ascii="Consolas" w:hAnsi="Consolas"/>
          <w:sz w:val="21"/>
          <w:szCs w:val="21"/>
        </w:rPr>
        <w:t>% Mean</w:t>
      </w:r>
    </w:p>
    <w:p w14:paraId="00548EB2" w14:textId="77777777" w:rsidR="00AA4E7F" w:rsidRDefault="00AA4E7F" w:rsidP="00AA4E7F">
      <w:pPr>
        <w:shd w:val="clear" w:color="auto" w:fill="F7F7F7"/>
        <w:spacing w:after="240" w:line="258" w:lineRule="atLeast"/>
        <w:rPr>
          <w:rFonts w:ascii="Consolas" w:hAnsi="Consolas"/>
          <w:color w:val="000000"/>
          <w:sz w:val="21"/>
          <w:szCs w:val="21"/>
        </w:rPr>
      </w:pPr>
    </w:p>
    <w:p w14:paraId="46F2F52A" w14:textId="77777777" w:rsidR="00AA4E7F" w:rsidRDefault="00AA4E7F" w:rsidP="00AA4E7F">
      <w:pPr>
        <w:shd w:val="clear" w:color="auto" w:fill="F7F7F7"/>
        <w:spacing w:line="258" w:lineRule="atLeast"/>
        <w:rPr>
          <w:rFonts w:ascii="Consolas" w:hAnsi="Consolas"/>
          <w:color w:val="000000"/>
          <w:sz w:val="21"/>
          <w:szCs w:val="21"/>
        </w:rPr>
      </w:pPr>
      <w:r>
        <w:rPr>
          <w:rStyle w:val="sc12cae2151"/>
          <w:rFonts w:ascii="Consolas" w:hAnsi="Consolas"/>
          <w:sz w:val="21"/>
          <w:szCs w:val="21"/>
        </w:rPr>
        <w:t>% Calculating the Reynold's numbers</w:t>
      </w:r>
    </w:p>
    <w:p w14:paraId="71B4366E" w14:textId="77777777" w:rsidR="00AA4E7F" w:rsidRDefault="00AA4E7F" w:rsidP="00AA4E7F">
      <w:pPr>
        <w:shd w:val="clear" w:color="auto" w:fill="F7F7F7"/>
        <w:spacing w:line="258" w:lineRule="atLeast"/>
        <w:rPr>
          <w:rFonts w:ascii="Consolas" w:hAnsi="Consolas"/>
          <w:color w:val="000000"/>
          <w:sz w:val="21"/>
          <w:szCs w:val="21"/>
        </w:rPr>
      </w:pPr>
      <w:r>
        <w:rPr>
          <w:rStyle w:val="sc12cae2151"/>
          <w:rFonts w:ascii="Consolas" w:hAnsi="Consolas"/>
          <w:sz w:val="21"/>
          <w:szCs w:val="21"/>
        </w:rPr>
        <w:t>% Re_smooth15 = Re(vel_smooth15,d);</w:t>
      </w:r>
    </w:p>
    <w:p w14:paraId="299910F3" w14:textId="77777777" w:rsidR="00AA4E7F" w:rsidRDefault="00AA4E7F" w:rsidP="00AA4E7F">
      <w:pPr>
        <w:shd w:val="clear" w:color="auto" w:fill="F7F7F7"/>
        <w:spacing w:line="258" w:lineRule="atLeast"/>
        <w:rPr>
          <w:rFonts w:ascii="Consolas" w:hAnsi="Consolas"/>
          <w:color w:val="000000"/>
          <w:sz w:val="21"/>
          <w:szCs w:val="21"/>
        </w:rPr>
      </w:pPr>
      <w:r>
        <w:rPr>
          <w:rStyle w:val="sc12cae2151"/>
          <w:rFonts w:ascii="Consolas" w:hAnsi="Consolas"/>
          <w:sz w:val="21"/>
          <w:szCs w:val="21"/>
        </w:rPr>
        <w:t>% Re_smooth20 = Re(vel_smooth20,d);</w:t>
      </w:r>
    </w:p>
    <w:p w14:paraId="702BFED6" w14:textId="77777777" w:rsidR="00AA4E7F" w:rsidRDefault="00AA4E7F" w:rsidP="00AA4E7F">
      <w:pPr>
        <w:shd w:val="clear" w:color="auto" w:fill="F7F7F7"/>
        <w:spacing w:line="258" w:lineRule="atLeast"/>
        <w:rPr>
          <w:rFonts w:ascii="Consolas" w:hAnsi="Consolas"/>
          <w:color w:val="000000"/>
          <w:sz w:val="21"/>
          <w:szCs w:val="21"/>
        </w:rPr>
      </w:pPr>
      <w:r>
        <w:rPr>
          <w:rStyle w:val="sc12cae2151"/>
          <w:rFonts w:ascii="Consolas" w:hAnsi="Consolas"/>
          <w:sz w:val="21"/>
          <w:szCs w:val="21"/>
        </w:rPr>
        <w:t>% Re_smooth25 = Re(vel_smooth25,d);</w:t>
      </w:r>
    </w:p>
    <w:p w14:paraId="62DC394C" w14:textId="77777777" w:rsidR="00AA4E7F" w:rsidRDefault="00AA4E7F" w:rsidP="00AA4E7F">
      <w:pPr>
        <w:shd w:val="clear" w:color="auto" w:fill="F7F7F7"/>
        <w:spacing w:line="258" w:lineRule="atLeast"/>
        <w:rPr>
          <w:rFonts w:ascii="Consolas" w:hAnsi="Consolas"/>
          <w:color w:val="000000"/>
          <w:sz w:val="21"/>
          <w:szCs w:val="21"/>
        </w:rPr>
      </w:pPr>
      <w:r>
        <w:rPr>
          <w:rStyle w:val="sc12cae2151"/>
          <w:rFonts w:ascii="Consolas" w:hAnsi="Consolas"/>
          <w:sz w:val="21"/>
          <w:szCs w:val="21"/>
        </w:rPr>
        <w:t>% Re_smooth30 = Re(vel_smooth30,d);</w:t>
      </w:r>
    </w:p>
    <w:p w14:paraId="358F05A2" w14:textId="77777777" w:rsidR="00AA4E7F" w:rsidRDefault="00AA4E7F" w:rsidP="00AA4E7F">
      <w:pPr>
        <w:shd w:val="clear" w:color="auto" w:fill="F7F7F7"/>
        <w:spacing w:line="258" w:lineRule="atLeast"/>
        <w:rPr>
          <w:rFonts w:ascii="Consolas" w:hAnsi="Consolas"/>
          <w:color w:val="000000"/>
          <w:sz w:val="21"/>
          <w:szCs w:val="21"/>
        </w:rPr>
      </w:pPr>
      <w:r>
        <w:rPr>
          <w:rStyle w:val="sc12cae2151"/>
          <w:rFonts w:ascii="Consolas" w:hAnsi="Consolas"/>
          <w:sz w:val="21"/>
          <w:szCs w:val="21"/>
        </w:rPr>
        <w:t>% Re_smooth_mean = Re(vel_smooth_mean);  % Mean</w:t>
      </w:r>
    </w:p>
    <w:p w14:paraId="4AD7D657" w14:textId="77777777" w:rsidR="00AA4E7F" w:rsidRDefault="00AA4E7F" w:rsidP="00AA4E7F">
      <w:pPr>
        <w:shd w:val="clear" w:color="auto" w:fill="F7F7F7"/>
        <w:spacing w:after="240" w:line="258" w:lineRule="atLeast"/>
        <w:rPr>
          <w:rFonts w:ascii="Consolas" w:hAnsi="Consolas"/>
          <w:color w:val="000000"/>
          <w:sz w:val="21"/>
          <w:szCs w:val="21"/>
        </w:rPr>
      </w:pPr>
    </w:p>
    <w:p w14:paraId="5546B42D" w14:textId="77777777" w:rsidR="00AA4E7F" w:rsidRDefault="00AA4E7F" w:rsidP="00AA4E7F">
      <w:pPr>
        <w:shd w:val="clear" w:color="auto" w:fill="F7F7F7"/>
        <w:spacing w:line="258" w:lineRule="atLeast"/>
        <w:rPr>
          <w:rFonts w:ascii="Consolas" w:hAnsi="Consolas"/>
          <w:color w:val="000000"/>
          <w:sz w:val="21"/>
          <w:szCs w:val="21"/>
        </w:rPr>
      </w:pPr>
      <w:r>
        <w:rPr>
          <w:rStyle w:val="sc12cae2151"/>
          <w:rFonts w:ascii="Consolas" w:hAnsi="Consolas"/>
          <w:sz w:val="21"/>
          <w:szCs w:val="21"/>
        </w:rPr>
        <w:t>% Calculating the velocity deficit</w:t>
      </w:r>
    </w:p>
    <w:p w14:paraId="147B03C2"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vel_smooth15_dfc = vel_deficit(find_u_inf(vel_smooth15), vel_smooth15);</w:t>
      </w:r>
    </w:p>
    <w:p w14:paraId="4E4BE20C"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vel_smooth20_dfc = vel_deficit(find_u_inf(vel_smooth20), vel_smooth20);</w:t>
      </w:r>
    </w:p>
    <w:p w14:paraId="502BC585"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vel_smooth25_dfc = vel_deficit(find_u_inf(vel_smooth25), vel_smooth25);</w:t>
      </w:r>
    </w:p>
    <w:p w14:paraId="3A454D05"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lastRenderedPageBreak/>
        <w:t>vel_smooth30_dfc = vel_deficit(find_u_inf(vel_smooth30), vel_smooth30);</w:t>
      </w:r>
    </w:p>
    <w:p w14:paraId="0FA87A28"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vel_smooth_mean_dfc = vel_deficit(find_u_inf(vel_smooth_mean), vel_smooth_mean);  </w:t>
      </w:r>
    </w:p>
    <w:p w14:paraId="4D6312FE" w14:textId="77777777" w:rsidR="00AA4E7F" w:rsidRDefault="00AA4E7F" w:rsidP="00AA4E7F">
      <w:pPr>
        <w:shd w:val="clear" w:color="auto" w:fill="F7F7F7"/>
        <w:spacing w:after="240" w:line="258" w:lineRule="atLeast"/>
        <w:rPr>
          <w:rFonts w:ascii="Consolas" w:hAnsi="Consolas"/>
          <w:color w:val="000000"/>
          <w:sz w:val="21"/>
          <w:szCs w:val="21"/>
        </w:rPr>
      </w:pPr>
    </w:p>
    <w:p w14:paraId="6CDC7888" w14:textId="77777777" w:rsidR="00AA4E7F" w:rsidRDefault="00AA4E7F" w:rsidP="00AA4E7F">
      <w:pPr>
        <w:shd w:val="clear" w:color="auto" w:fill="F7F7F7"/>
        <w:spacing w:line="258" w:lineRule="atLeast"/>
        <w:rPr>
          <w:rFonts w:ascii="Consolas" w:hAnsi="Consolas"/>
          <w:color w:val="000000"/>
          <w:sz w:val="21"/>
          <w:szCs w:val="21"/>
        </w:rPr>
      </w:pPr>
      <w:r>
        <w:rPr>
          <w:rStyle w:val="sc12cae2151"/>
          <w:rFonts w:ascii="Consolas" w:hAnsi="Consolas"/>
          <w:sz w:val="21"/>
          <w:szCs w:val="21"/>
        </w:rPr>
        <w:t xml:space="preserve">% Plotting </w:t>
      </w:r>
    </w:p>
    <w:p w14:paraId="6108E693" w14:textId="77777777" w:rsidR="00AA4E7F" w:rsidRDefault="00AA4E7F" w:rsidP="00AA4E7F">
      <w:pPr>
        <w:shd w:val="clear" w:color="auto" w:fill="F7F7F7"/>
        <w:spacing w:line="258" w:lineRule="atLeast"/>
        <w:rPr>
          <w:rFonts w:ascii="Consolas" w:hAnsi="Consolas"/>
          <w:color w:val="000000"/>
          <w:sz w:val="21"/>
          <w:szCs w:val="21"/>
        </w:rPr>
      </w:pPr>
      <w:r>
        <w:rPr>
          <w:rStyle w:val="sc12cae2151"/>
          <w:rFonts w:ascii="Consolas" w:hAnsi="Consolas"/>
          <w:sz w:val="21"/>
          <w:szCs w:val="21"/>
        </w:rPr>
        <w:t>% Velocities</w:t>
      </w:r>
    </w:p>
    <w:p w14:paraId="2D828845"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figure(</w:t>
      </w:r>
      <w:r>
        <w:rPr>
          <w:rStyle w:val="sc12cae2161"/>
          <w:rFonts w:ascii="Consolas" w:hAnsi="Consolas"/>
          <w:sz w:val="21"/>
          <w:szCs w:val="21"/>
        </w:rPr>
        <w:t>'Renderer'</w:t>
      </w:r>
      <w:r>
        <w:rPr>
          <w:rStyle w:val="sc12cae210"/>
          <w:rFonts w:ascii="Consolas" w:hAnsi="Consolas"/>
          <w:color w:val="000000"/>
          <w:sz w:val="21"/>
          <w:szCs w:val="21"/>
        </w:rPr>
        <w:t xml:space="preserve">, </w:t>
      </w:r>
      <w:r>
        <w:rPr>
          <w:rStyle w:val="sc12cae2161"/>
          <w:rFonts w:ascii="Consolas" w:hAnsi="Consolas"/>
          <w:sz w:val="21"/>
          <w:szCs w:val="21"/>
        </w:rPr>
        <w:t>'painters'</w:t>
      </w:r>
      <w:r>
        <w:rPr>
          <w:rStyle w:val="sc12cae210"/>
          <w:rFonts w:ascii="Consolas" w:hAnsi="Consolas"/>
          <w:color w:val="000000"/>
          <w:sz w:val="21"/>
          <w:szCs w:val="21"/>
        </w:rPr>
        <w:t xml:space="preserve">, </w:t>
      </w:r>
      <w:r>
        <w:rPr>
          <w:rStyle w:val="sc12cae2161"/>
          <w:rFonts w:ascii="Consolas" w:hAnsi="Consolas"/>
          <w:sz w:val="21"/>
          <w:szCs w:val="21"/>
        </w:rPr>
        <w:t>'Position'</w:t>
      </w:r>
      <w:r>
        <w:rPr>
          <w:rStyle w:val="sc12cae210"/>
          <w:rFonts w:ascii="Consolas" w:hAnsi="Consolas"/>
          <w:color w:val="000000"/>
          <w:sz w:val="21"/>
          <w:szCs w:val="21"/>
        </w:rPr>
        <w:t>, [10 10 900 600])</w:t>
      </w:r>
    </w:p>
    <w:p w14:paraId="03B28401"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plot(y, vel_smooth_mean, </w:t>
      </w:r>
      <w:r>
        <w:rPr>
          <w:rStyle w:val="sc12cae2161"/>
          <w:rFonts w:ascii="Consolas" w:hAnsi="Consolas"/>
          <w:sz w:val="21"/>
          <w:szCs w:val="21"/>
        </w:rPr>
        <w:t>'-'</w:t>
      </w:r>
      <w:r>
        <w:rPr>
          <w:rStyle w:val="sc12cae210"/>
          <w:rFonts w:ascii="Consolas" w:hAnsi="Consolas"/>
          <w:color w:val="000000"/>
          <w:sz w:val="21"/>
          <w:szCs w:val="21"/>
        </w:rPr>
        <w:t xml:space="preserve">, </w:t>
      </w:r>
      <w:r>
        <w:rPr>
          <w:rStyle w:val="sc12cae2161"/>
          <w:rFonts w:ascii="Consolas" w:hAnsi="Consolas"/>
          <w:sz w:val="21"/>
          <w:szCs w:val="21"/>
        </w:rPr>
        <w:t>'LineWidth'</w:t>
      </w:r>
      <w:r>
        <w:rPr>
          <w:rStyle w:val="sc12cae210"/>
          <w:rFonts w:ascii="Consolas" w:hAnsi="Consolas"/>
          <w:color w:val="000000"/>
          <w:sz w:val="21"/>
          <w:szCs w:val="21"/>
        </w:rPr>
        <w:t>, 1.8)</w:t>
      </w:r>
    </w:p>
    <w:p w14:paraId="727ED208"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xlabel(</w:t>
      </w:r>
      <w:r>
        <w:rPr>
          <w:rStyle w:val="sc12cae2161"/>
          <w:rFonts w:ascii="Consolas" w:hAnsi="Consolas"/>
          <w:sz w:val="21"/>
          <w:szCs w:val="21"/>
        </w:rPr>
        <w:t>'Probe Position'</w:t>
      </w:r>
      <w:r>
        <w:rPr>
          <w:rStyle w:val="sc12cae210"/>
          <w:rFonts w:ascii="Consolas" w:hAnsi="Consolas"/>
          <w:color w:val="000000"/>
          <w:sz w:val="21"/>
          <w:szCs w:val="21"/>
        </w:rPr>
        <w:t>)</w:t>
      </w:r>
    </w:p>
    <w:p w14:paraId="064C7B8A"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ylabel(</w:t>
      </w:r>
      <w:r>
        <w:rPr>
          <w:rStyle w:val="sc12cae2161"/>
          <w:rFonts w:ascii="Consolas" w:hAnsi="Consolas"/>
          <w:sz w:val="21"/>
          <w:szCs w:val="21"/>
        </w:rPr>
        <w:t>'Velocity [m/s]'</w:t>
      </w:r>
      <w:r>
        <w:rPr>
          <w:rStyle w:val="sc12cae210"/>
          <w:rFonts w:ascii="Consolas" w:hAnsi="Consolas"/>
          <w:color w:val="000000"/>
          <w:sz w:val="21"/>
          <w:szCs w:val="21"/>
        </w:rPr>
        <w:t>)</w:t>
      </w:r>
    </w:p>
    <w:p w14:paraId="3F2C0FB6"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title({</w:t>
      </w:r>
      <w:r>
        <w:rPr>
          <w:rStyle w:val="sc12cae2161"/>
          <w:rFonts w:ascii="Consolas" w:hAnsi="Consolas"/>
          <w:sz w:val="21"/>
          <w:szCs w:val="21"/>
        </w:rPr>
        <w:t>'Velocity Profile Behind Smooth Cylinder for 15Hz ~ 30Hz'</w:t>
      </w:r>
      <w:r>
        <w:rPr>
          <w:rStyle w:val="sc12cae210"/>
          <w:rFonts w:ascii="Consolas" w:hAnsi="Consolas"/>
          <w:color w:val="000000"/>
          <w:sz w:val="21"/>
          <w:szCs w:val="21"/>
        </w:rPr>
        <w:t>, [</w:t>
      </w:r>
      <w:r>
        <w:rPr>
          <w:rStyle w:val="sc12cae2161"/>
          <w:rFonts w:ascii="Consolas" w:hAnsi="Consolas"/>
          <w:sz w:val="21"/>
          <w:szCs w:val="21"/>
        </w:rPr>
        <w:t xml:space="preserve">' -By:' </w:t>
      </w:r>
      <w:r>
        <w:rPr>
          <w:rStyle w:val="sc12cae2171"/>
          <w:rFonts w:ascii="Consolas" w:hAnsi="Consolas"/>
          <w:sz w:val="21"/>
          <w:szCs w:val="21"/>
        </w:rPr>
        <w:t>...</w:t>
      </w:r>
    </w:p>
    <w:p w14:paraId="186383E6"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    </w:t>
      </w:r>
      <w:r>
        <w:rPr>
          <w:rStyle w:val="sc12cae2161"/>
          <w:rFonts w:ascii="Consolas" w:hAnsi="Consolas"/>
          <w:sz w:val="21"/>
          <w:szCs w:val="21"/>
        </w:rPr>
        <w:t>' Tomoki Koike'</w:t>
      </w:r>
      <w:r>
        <w:rPr>
          <w:rStyle w:val="sc12cae210"/>
          <w:rFonts w:ascii="Consolas" w:hAnsi="Consolas"/>
          <w:color w:val="000000"/>
          <w:sz w:val="21"/>
          <w:szCs w:val="21"/>
        </w:rPr>
        <w:t>]})</w:t>
      </w:r>
    </w:p>
    <w:p w14:paraId="3CC7CCAC"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hold </w:t>
      </w:r>
      <w:r>
        <w:rPr>
          <w:rStyle w:val="sc12cae2161"/>
          <w:rFonts w:ascii="Consolas" w:hAnsi="Consolas"/>
          <w:sz w:val="21"/>
          <w:szCs w:val="21"/>
        </w:rPr>
        <w:t>on</w:t>
      </w:r>
    </w:p>
    <w:p w14:paraId="5803AC36"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plot(y, vel_smooth15)</w:t>
      </w:r>
    </w:p>
    <w:p w14:paraId="1FF289A2"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plot(y, vel_smooth20)</w:t>
      </w:r>
    </w:p>
    <w:p w14:paraId="3696C28D"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plot(y, vel_smooth25)</w:t>
      </w:r>
    </w:p>
    <w:p w14:paraId="50B265A0"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plot(y, vel_smooth30)</w:t>
      </w:r>
    </w:p>
    <w:p w14:paraId="66F19320"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hold </w:t>
      </w:r>
      <w:r>
        <w:rPr>
          <w:rStyle w:val="sc12cae2161"/>
          <w:rFonts w:ascii="Consolas" w:hAnsi="Consolas"/>
          <w:sz w:val="21"/>
          <w:szCs w:val="21"/>
        </w:rPr>
        <w:t>off</w:t>
      </w:r>
    </w:p>
    <w:p w14:paraId="5CA610F5"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grid </w:t>
      </w:r>
      <w:r>
        <w:rPr>
          <w:rStyle w:val="sc12cae2161"/>
          <w:rFonts w:ascii="Consolas" w:hAnsi="Consolas"/>
          <w:sz w:val="21"/>
          <w:szCs w:val="21"/>
        </w:rPr>
        <w:t xml:space="preserve">on </w:t>
      </w:r>
    </w:p>
    <w:p w14:paraId="69E57B24"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grid </w:t>
      </w:r>
      <w:r>
        <w:rPr>
          <w:rStyle w:val="sc12cae2161"/>
          <w:rFonts w:ascii="Consolas" w:hAnsi="Consolas"/>
          <w:sz w:val="21"/>
          <w:szCs w:val="21"/>
        </w:rPr>
        <w:t>minor</w:t>
      </w:r>
    </w:p>
    <w:p w14:paraId="23B202C0"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box </w:t>
      </w:r>
      <w:r>
        <w:rPr>
          <w:rStyle w:val="sc12cae2161"/>
          <w:rFonts w:ascii="Consolas" w:hAnsi="Consolas"/>
          <w:sz w:val="21"/>
          <w:szCs w:val="21"/>
        </w:rPr>
        <w:t>on</w:t>
      </w:r>
    </w:p>
    <w:p w14:paraId="7F203E16"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xticks([-7:7])</w:t>
      </w:r>
    </w:p>
    <w:p w14:paraId="12FAD6FE"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ylim([5 40])</w:t>
      </w:r>
    </w:p>
    <w:p w14:paraId="3C1691A2"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legend(</w:t>
      </w:r>
      <w:r>
        <w:rPr>
          <w:rStyle w:val="sc12cae2161"/>
          <w:rFonts w:ascii="Consolas" w:hAnsi="Consolas"/>
          <w:sz w:val="21"/>
          <w:szCs w:val="21"/>
        </w:rPr>
        <w:t>'mean'</w:t>
      </w:r>
      <w:r>
        <w:rPr>
          <w:rStyle w:val="sc12cae210"/>
          <w:rFonts w:ascii="Consolas" w:hAnsi="Consolas"/>
          <w:color w:val="000000"/>
          <w:sz w:val="21"/>
          <w:szCs w:val="21"/>
        </w:rPr>
        <w:t xml:space="preserve">, </w:t>
      </w:r>
      <w:r>
        <w:rPr>
          <w:rStyle w:val="sc12cae2161"/>
          <w:rFonts w:ascii="Consolas" w:hAnsi="Consolas"/>
          <w:sz w:val="21"/>
          <w:szCs w:val="21"/>
        </w:rPr>
        <w:t>'15Hz'</w:t>
      </w:r>
      <w:r>
        <w:rPr>
          <w:rStyle w:val="sc12cae210"/>
          <w:rFonts w:ascii="Consolas" w:hAnsi="Consolas"/>
          <w:color w:val="000000"/>
          <w:sz w:val="21"/>
          <w:szCs w:val="21"/>
        </w:rPr>
        <w:t xml:space="preserve">, </w:t>
      </w:r>
      <w:r>
        <w:rPr>
          <w:rStyle w:val="sc12cae2161"/>
          <w:rFonts w:ascii="Consolas" w:hAnsi="Consolas"/>
          <w:sz w:val="21"/>
          <w:szCs w:val="21"/>
        </w:rPr>
        <w:t>'20Hz'</w:t>
      </w:r>
      <w:r>
        <w:rPr>
          <w:rStyle w:val="sc12cae210"/>
          <w:rFonts w:ascii="Consolas" w:hAnsi="Consolas"/>
          <w:color w:val="000000"/>
          <w:sz w:val="21"/>
          <w:szCs w:val="21"/>
        </w:rPr>
        <w:t xml:space="preserve">, </w:t>
      </w:r>
      <w:r>
        <w:rPr>
          <w:rStyle w:val="sc12cae2161"/>
          <w:rFonts w:ascii="Consolas" w:hAnsi="Consolas"/>
          <w:sz w:val="21"/>
          <w:szCs w:val="21"/>
        </w:rPr>
        <w:t>'25Hz'</w:t>
      </w:r>
      <w:r>
        <w:rPr>
          <w:rStyle w:val="sc12cae210"/>
          <w:rFonts w:ascii="Consolas" w:hAnsi="Consolas"/>
          <w:color w:val="000000"/>
          <w:sz w:val="21"/>
          <w:szCs w:val="21"/>
        </w:rPr>
        <w:t xml:space="preserve">, </w:t>
      </w:r>
      <w:r>
        <w:rPr>
          <w:rStyle w:val="sc12cae2161"/>
          <w:rFonts w:ascii="Consolas" w:hAnsi="Consolas"/>
          <w:sz w:val="21"/>
          <w:szCs w:val="21"/>
        </w:rPr>
        <w:t>'30Hz'</w:t>
      </w:r>
      <w:r>
        <w:rPr>
          <w:rStyle w:val="sc12cae210"/>
          <w:rFonts w:ascii="Consolas" w:hAnsi="Consolas"/>
          <w:color w:val="000000"/>
          <w:sz w:val="21"/>
          <w:szCs w:val="21"/>
        </w:rPr>
        <w:t>)</w:t>
      </w:r>
    </w:p>
    <w:p w14:paraId="48DDD901" w14:textId="77777777" w:rsidR="00AA4E7F" w:rsidRDefault="00AA4E7F" w:rsidP="00AA4E7F">
      <w:pPr>
        <w:shd w:val="clear" w:color="auto" w:fill="F7F7F7"/>
        <w:spacing w:line="258" w:lineRule="atLeast"/>
        <w:rPr>
          <w:rFonts w:ascii="Consolas" w:hAnsi="Consolas"/>
          <w:color w:val="000000"/>
          <w:sz w:val="21"/>
          <w:szCs w:val="21"/>
        </w:rPr>
      </w:pPr>
      <w:r>
        <w:rPr>
          <w:rStyle w:val="sc12cae2151"/>
          <w:rFonts w:ascii="Consolas" w:hAnsi="Consolas"/>
          <w:sz w:val="21"/>
          <w:szCs w:val="21"/>
        </w:rPr>
        <w:t>% Plotting velocity deficit</w:t>
      </w:r>
    </w:p>
    <w:p w14:paraId="01DADD73"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figure(</w:t>
      </w:r>
      <w:r>
        <w:rPr>
          <w:rStyle w:val="sc12cae2161"/>
          <w:rFonts w:ascii="Consolas" w:hAnsi="Consolas"/>
          <w:sz w:val="21"/>
          <w:szCs w:val="21"/>
        </w:rPr>
        <w:t>'Renderer'</w:t>
      </w:r>
      <w:r>
        <w:rPr>
          <w:rStyle w:val="sc12cae210"/>
          <w:rFonts w:ascii="Consolas" w:hAnsi="Consolas"/>
          <w:color w:val="000000"/>
          <w:sz w:val="21"/>
          <w:szCs w:val="21"/>
        </w:rPr>
        <w:t xml:space="preserve">, </w:t>
      </w:r>
      <w:r>
        <w:rPr>
          <w:rStyle w:val="sc12cae2161"/>
          <w:rFonts w:ascii="Consolas" w:hAnsi="Consolas"/>
          <w:sz w:val="21"/>
          <w:szCs w:val="21"/>
        </w:rPr>
        <w:t>'painters'</w:t>
      </w:r>
      <w:r>
        <w:rPr>
          <w:rStyle w:val="sc12cae210"/>
          <w:rFonts w:ascii="Consolas" w:hAnsi="Consolas"/>
          <w:color w:val="000000"/>
          <w:sz w:val="21"/>
          <w:szCs w:val="21"/>
        </w:rPr>
        <w:t xml:space="preserve">, </w:t>
      </w:r>
      <w:r>
        <w:rPr>
          <w:rStyle w:val="sc12cae2161"/>
          <w:rFonts w:ascii="Consolas" w:hAnsi="Consolas"/>
          <w:sz w:val="21"/>
          <w:szCs w:val="21"/>
        </w:rPr>
        <w:t>'Position'</w:t>
      </w:r>
      <w:r>
        <w:rPr>
          <w:rStyle w:val="sc12cae210"/>
          <w:rFonts w:ascii="Consolas" w:hAnsi="Consolas"/>
          <w:color w:val="000000"/>
          <w:sz w:val="21"/>
          <w:szCs w:val="21"/>
        </w:rPr>
        <w:t>, [10 10 900 600])</w:t>
      </w:r>
    </w:p>
    <w:p w14:paraId="446E2F56"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plot(y, vel_smooth_mean_dfc, </w:t>
      </w:r>
      <w:r>
        <w:rPr>
          <w:rStyle w:val="sc12cae2161"/>
          <w:rFonts w:ascii="Consolas" w:hAnsi="Consolas"/>
          <w:sz w:val="21"/>
          <w:szCs w:val="21"/>
        </w:rPr>
        <w:t>'-'</w:t>
      </w:r>
      <w:r>
        <w:rPr>
          <w:rStyle w:val="sc12cae210"/>
          <w:rFonts w:ascii="Consolas" w:hAnsi="Consolas"/>
          <w:color w:val="000000"/>
          <w:sz w:val="21"/>
          <w:szCs w:val="21"/>
        </w:rPr>
        <w:t xml:space="preserve">, </w:t>
      </w:r>
      <w:r>
        <w:rPr>
          <w:rStyle w:val="sc12cae2161"/>
          <w:rFonts w:ascii="Consolas" w:hAnsi="Consolas"/>
          <w:sz w:val="21"/>
          <w:szCs w:val="21"/>
        </w:rPr>
        <w:t>'LineWidth'</w:t>
      </w:r>
      <w:r>
        <w:rPr>
          <w:rStyle w:val="sc12cae210"/>
          <w:rFonts w:ascii="Consolas" w:hAnsi="Consolas"/>
          <w:color w:val="000000"/>
          <w:sz w:val="21"/>
          <w:szCs w:val="21"/>
        </w:rPr>
        <w:t>, 1.8)</w:t>
      </w:r>
    </w:p>
    <w:p w14:paraId="521AD6AD"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xlabel(</w:t>
      </w:r>
      <w:r>
        <w:rPr>
          <w:rStyle w:val="sc12cae2161"/>
          <w:rFonts w:ascii="Consolas" w:hAnsi="Consolas"/>
          <w:sz w:val="21"/>
          <w:szCs w:val="21"/>
        </w:rPr>
        <w:t>'Probe Position'</w:t>
      </w:r>
      <w:r>
        <w:rPr>
          <w:rStyle w:val="sc12cae210"/>
          <w:rFonts w:ascii="Consolas" w:hAnsi="Consolas"/>
          <w:color w:val="000000"/>
          <w:sz w:val="21"/>
          <w:szCs w:val="21"/>
        </w:rPr>
        <w:t>)</w:t>
      </w:r>
    </w:p>
    <w:p w14:paraId="6AAA92EC"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ylabel(</w:t>
      </w:r>
      <w:r>
        <w:rPr>
          <w:rStyle w:val="sc12cae2161"/>
          <w:rFonts w:ascii="Consolas" w:hAnsi="Consolas"/>
          <w:sz w:val="21"/>
          <w:szCs w:val="21"/>
        </w:rPr>
        <w:t>'Velocity [m/s]'</w:t>
      </w:r>
      <w:r>
        <w:rPr>
          <w:rStyle w:val="sc12cae210"/>
          <w:rFonts w:ascii="Consolas" w:hAnsi="Consolas"/>
          <w:color w:val="000000"/>
          <w:sz w:val="21"/>
          <w:szCs w:val="21"/>
        </w:rPr>
        <w:t>)</w:t>
      </w:r>
    </w:p>
    <w:p w14:paraId="2CD34D0A"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title({</w:t>
      </w:r>
      <w:r>
        <w:rPr>
          <w:rStyle w:val="sc12cae2161"/>
          <w:rFonts w:ascii="Consolas" w:hAnsi="Consolas"/>
          <w:sz w:val="21"/>
          <w:szCs w:val="21"/>
        </w:rPr>
        <w:t>'Velocity Deficit Profile Behind Smooth Cylinder for 15Hz ~ 30Hz'</w:t>
      </w:r>
      <w:r>
        <w:rPr>
          <w:rStyle w:val="sc12cae210"/>
          <w:rFonts w:ascii="Consolas" w:hAnsi="Consolas"/>
          <w:color w:val="000000"/>
          <w:sz w:val="21"/>
          <w:szCs w:val="21"/>
        </w:rPr>
        <w:t>, [</w:t>
      </w:r>
      <w:r>
        <w:rPr>
          <w:rStyle w:val="sc12cae2161"/>
          <w:rFonts w:ascii="Consolas" w:hAnsi="Consolas"/>
          <w:sz w:val="21"/>
          <w:szCs w:val="21"/>
        </w:rPr>
        <w:t xml:space="preserve">' -By:' </w:t>
      </w:r>
      <w:r>
        <w:rPr>
          <w:rStyle w:val="sc12cae2171"/>
          <w:rFonts w:ascii="Consolas" w:hAnsi="Consolas"/>
          <w:sz w:val="21"/>
          <w:szCs w:val="21"/>
        </w:rPr>
        <w:t>...</w:t>
      </w:r>
    </w:p>
    <w:p w14:paraId="413F424A"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    </w:t>
      </w:r>
      <w:r>
        <w:rPr>
          <w:rStyle w:val="sc12cae2161"/>
          <w:rFonts w:ascii="Consolas" w:hAnsi="Consolas"/>
          <w:sz w:val="21"/>
          <w:szCs w:val="21"/>
        </w:rPr>
        <w:t>' Tomoki Koike'</w:t>
      </w:r>
      <w:r>
        <w:rPr>
          <w:rStyle w:val="sc12cae210"/>
          <w:rFonts w:ascii="Consolas" w:hAnsi="Consolas"/>
          <w:color w:val="000000"/>
          <w:sz w:val="21"/>
          <w:szCs w:val="21"/>
        </w:rPr>
        <w:t>]})</w:t>
      </w:r>
    </w:p>
    <w:p w14:paraId="32DED990"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hold </w:t>
      </w:r>
      <w:r>
        <w:rPr>
          <w:rStyle w:val="sc12cae2161"/>
          <w:rFonts w:ascii="Consolas" w:hAnsi="Consolas"/>
          <w:sz w:val="21"/>
          <w:szCs w:val="21"/>
        </w:rPr>
        <w:t>on</w:t>
      </w:r>
    </w:p>
    <w:p w14:paraId="2A4D4A7F"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plot(y, vel_smooth15_dfc)</w:t>
      </w:r>
    </w:p>
    <w:p w14:paraId="722FB42A"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plot(y, vel_smooth20_dfc)</w:t>
      </w:r>
    </w:p>
    <w:p w14:paraId="2B1F9AC8"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plot(y, vel_smooth25_dfc)</w:t>
      </w:r>
    </w:p>
    <w:p w14:paraId="7681B74E"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plot(y, vel_smooth30_dfc)</w:t>
      </w:r>
    </w:p>
    <w:p w14:paraId="69622491"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hold </w:t>
      </w:r>
      <w:r>
        <w:rPr>
          <w:rStyle w:val="sc12cae2161"/>
          <w:rFonts w:ascii="Consolas" w:hAnsi="Consolas"/>
          <w:sz w:val="21"/>
          <w:szCs w:val="21"/>
        </w:rPr>
        <w:t>off</w:t>
      </w:r>
    </w:p>
    <w:p w14:paraId="7521CAFB"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grid </w:t>
      </w:r>
      <w:r>
        <w:rPr>
          <w:rStyle w:val="sc12cae2161"/>
          <w:rFonts w:ascii="Consolas" w:hAnsi="Consolas"/>
          <w:sz w:val="21"/>
          <w:szCs w:val="21"/>
        </w:rPr>
        <w:t xml:space="preserve">on </w:t>
      </w:r>
    </w:p>
    <w:p w14:paraId="2C74E623"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grid </w:t>
      </w:r>
      <w:r>
        <w:rPr>
          <w:rStyle w:val="sc12cae2161"/>
          <w:rFonts w:ascii="Consolas" w:hAnsi="Consolas"/>
          <w:sz w:val="21"/>
          <w:szCs w:val="21"/>
        </w:rPr>
        <w:t>minor</w:t>
      </w:r>
    </w:p>
    <w:p w14:paraId="1BAD965F"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box </w:t>
      </w:r>
      <w:r>
        <w:rPr>
          <w:rStyle w:val="sc12cae2161"/>
          <w:rFonts w:ascii="Consolas" w:hAnsi="Consolas"/>
          <w:sz w:val="21"/>
          <w:szCs w:val="21"/>
        </w:rPr>
        <w:t>on</w:t>
      </w:r>
    </w:p>
    <w:p w14:paraId="6D6E8331"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xticks([-7:7])</w:t>
      </w:r>
    </w:p>
    <w:p w14:paraId="43ABCFFC"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legend(</w:t>
      </w:r>
      <w:r>
        <w:rPr>
          <w:rStyle w:val="sc12cae2161"/>
          <w:rFonts w:ascii="Consolas" w:hAnsi="Consolas"/>
          <w:sz w:val="21"/>
          <w:szCs w:val="21"/>
        </w:rPr>
        <w:t>'mean'</w:t>
      </w:r>
      <w:r>
        <w:rPr>
          <w:rStyle w:val="sc12cae210"/>
          <w:rFonts w:ascii="Consolas" w:hAnsi="Consolas"/>
          <w:color w:val="000000"/>
          <w:sz w:val="21"/>
          <w:szCs w:val="21"/>
        </w:rPr>
        <w:t xml:space="preserve">, </w:t>
      </w:r>
      <w:r>
        <w:rPr>
          <w:rStyle w:val="sc12cae2161"/>
          <w:rFonts w:ascii="Consolas" w:hAnsi="Consolas"/>
          <w:sz w:val="21"/>
          <w:szCs w:val="21"/>
        </w:rPr>
        <w:t>'15Hz'</w:t>
      </w:r>
      <w:r>
        <w:rPr>
          <w:rStyle w:val="sc12cae210"/>
          <w:rFonts w:ascii="Consolas" w:hAnsi="Consolas"/>
          <w:color w:val="000000"/>
          <w:sz w:val="21"/>
          <w:szCs w:val="21"/>
        </w:rPr>
        <w:t xml:space="preserve">, </w:t>
      </w:r>
      <w:r>
        <w:rPr>
          <w:rStyle w:val="sc12cae2161"/>
          <w:rFonts w:ascii="Consolas" w:hAnsi="Consolas"/>
          <w:sz w:val="21"/>
          <w:szCs w:val="21"/>
        </w:rPr>
        <w:t>'20Hz'</w:t>
      </w:r>
      <w:r>
        <w:rPr>
          <w:rStyle w:val="sc12cae210"/>
          <w:rFonts w:ascii="Consolas" w:hAnsi="Consolas"/>
          <w:color w:val="000000"/>
          <w:sz w:val="21"/>
          <w:szCs w:val="21"/>
        </w:rPr>
        <w:t xml:space="preserve">, </w:t>
      </w:r>
      <w:r>
        <w:rPr>
          <w:rStyle w:val="sc12cae2161"/>
          <w:rFonts w:ascii="Consolas" w:hAnsi="Consolas"/>
          <w:sz w:val="21"/>
          <w:szCs w:val="21"/>
        </w:rPr>
        <w:t>'25Hz'</w:t>
      </w:r>
      <w:r>
        <w:rPr>
          <w:rStyle w:val="sc12cae210"/>
          <w:rFonts w:ascii="Consolas" w:hAnsi="Consolas"/>
          <w:color w:val="000000"/>
          <w:sz w:val="21"/>
          <w:szCs w:val="21"/>
        </w:rPr>
        <w:t xml:space="preserve">, </w:t>
      </w:r>
      <w:r>
        <w:rPr>
          <w:rStyle w:val="sc12cae2161"/>
          <w:rFonts w:ascii="Consolas" w:hAnsi="Consolas"/>
          <w:sz w:val="21"/>
          <w:szCs w:val="21"/>
        </w:rPr>
        <w:t>'30Hz'</w:t>
      </w:r>
      <w:r>
        <w:rPr>
          <w:rStyle w:val="sc12cae210"/>
          <w:rFonts w:ascii="Consolas" w:hAnsi="Consolas"/>
          <w:color w:val="000000"/>
          <w:sz w:val="21"/>
          <w:szCs w:val="21"/>
        </w:rPr>
        <w:t>)</w:t>
      </w:r>
    </w:p>
    <w:p w14:paraId="3156C0A7" w14:textId="77777777" w:rsidR="00AA4E7F" w:rsidRDefault="00AA4E7F" w:rsidP="00AA4E7F">
      <w:pPr>
        <w:shd w:val="clear" w:color="auto" w:fill="F7F7F7"/>
        <w:spacing w:after="240" w:line="258" w:lineRule="atLeast"/>
        <w:rPr>
          <w:rFonts w:ascii="Consolas" w:hAnsi="Consolas"/>
          <w:color w:val="000000"/>
          <w:sz w:val="21"/>
          <w:szCs w:val="21"/>
        </w:rPr>
      </w:pPr>
    </w:p>
    <w:p w14:paraId="682992CB" w14:textId="77777777" w:rsidR="00AA4E7F" w:rsidRDefault="00AA4E7F" w:rsidP="00AA4E7F">
      <w:pPr>
        <w:spacing w:after="240" w:line="258" w:lineRule="atLeast"/>
        <w:rPr>
          <w:rFonts w:ascii="Consolas" w:hAnsi="Consolas"/>
          <w:color w:val="000000"/>
          <w:sz w:val="21"/>
          <w:szCs w:val="21"/>
        </w:rPr>
      </w:pPr>
    </w:p>
    <w:p w14:paraId="1DF16491" w14:textId="77777777" w:rsidR="00AA4E7F" w:rsidRDefault="00AA4E7F" w:rsidP="00AA4E7F">
      <w:pPr>
        <w:pStyle w:val="Heading2"/>
        <w:spacing w:before="45" w:after="75" w:line="300" w:lineRule="atLeast"/>
        <w:ind w:right="150"/>
        <w:rPr>
          <w:rFonts w:ascii="Helvetica" w:hAnsi="Helvetica" w:cs="Helvetica"/>
          <w:bCs/>
          <w:color w:val="3C3C3C"/>
          <w:sz w:val="30"/>
          <w:szCs w:val="30"/>
        </w:rPr>
      </w:pPr>
      <w:r>
        <w:rPr>
          <w:rStyle w:val="sc12cae210"/>
          <w:rFonts w:ascii="Helvetica" w:hAnsi="Helvetica" w:cs="Helvetica"/>
          <w:b w:val="0"/>
          <w:bCs/>
          <w:color w:val="3C3C3C"/>
          <w:sz w:val="30"/>
          <w:szCs w:val="30"/>
        </w:rPr>
        <w:t>2.</w:t>
      </w:r>
    </w:p>
    <w:p w14:paraId="50ABDAF4" w14:textId="77777777" w:rsidR="00AA4E7F" w:rsidRDefault="00AA4E7F" w:rsidP="00AA4E7F">
      <w:pPr>
        <w:shd w:val="clear" w:color="auto" w:fill="F7F7F7"/>
        <w:spacing w:line="258" w:lineRule="atLeast"/>
        <w:rPr>
          <w:rFonts w:ascii="Consolas" w:hAnsi="Consolas"/>
          <w:color w:val="000000"/>
          <w:sz w:val="21"/>
          <w:szCs w:val="21"/>
        </w:rPr>
      </w:pPr>
      <w:r>
        <w:rPr>
          <w:rStyle w:val="sc12cae2151"/>
          <w:rFonts w:ascii="Consolas" w:hAnsi="Consolas"/>
          <w:sz w:val="21"/>
          <w:szCs w:val="21"/>
        </w:rPr>
        <w:t>% Calculating the drags using a theoretical method for 30Hz</w:t>
      </w:r>
    </w:p>
    <w:p w14:paraId="6BFB9908"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lastRenderedPageBreak/>
        <w:t xml:space="preserve">syms </w:t>
      </w:r>
      <w:r>
        <w:rPr>
          <w:rStyle w:val="sc12cae2161"/>
          <w:rFonts w:ascii="Consolas" w:hAnsi="Consolas"/>
          <w:sz w:val="21"/>
          <w:szCs w:val="21"/>
        </w:rPr>
        <w:t>ys</w:t>
      </w:r>
    </w:p>
    <w:p w14:paraId="2E2AB24E" w14:textId="77777777" w:rsidR="00AA4E7F" w:rsidRDefault="00AA4E7F" w:rsidP="00AA4E7F">
      <w:pPr>
        <w:shd w:val="clear" w:color="auto" w:fill="F7F7F7"/>
        <w:spacing w:line="258" w:lineRule="atLeast"/>
        <w:rPr>
          <w:rFonts w:ascii="Consolas" w:hAnsi="Consolas"/>
          <w:color w:val="000000"/>
          <w:sz w:val="21"/>
          <w:szCs w:val="21"/>
        </w:rPr>
      </w:pPr>
      <w:r>
        <w:rPr>
          <w:rStyle w:val="sc12cae2151"/>
          <w:rFonts w:ascii="Consolas" w:hAnsi="Consolas"/>
          <w:sz w:val="21"/>
          <w:szCs w:val="21"/>
        </w:rPr>
        <w:t>% constants</w:t>
      </w:r>
    </w:p>
    <w:p w14:paraId="3707317A"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u1_max = max(vel_smooth30_dfc);  </w:t>
      </w:r>
      <w:r>
        <w:rPr>
          <w:rStyle w:val="sc12cae2151"/>
          <w:rFonts w:ascii="Consolas" w:hAnsi="Consolas"/>
          <w:sz w:val="21"/>
          <w:szCs w:val="21"/>
        </w:rPr>
        <w:t xml:space="preserve">% The maximum velocity deficit </w:t>
      </w:r>
    </w:p>
    <w:p w14:paraId="2A01F8AD"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b = 7;  </w:t>
      </w:r>
      <w:r>
        <w:rPr>
          <w:rStyle w:val="sc12cae2151"/>
          <w:rFonts w:ascii="Consolas" w:hAnsi="Consolas"/>
          <w:sz w:val="21"/>
          <w:szCs w:val="21"/>
        </w:rPr>
        <w:t>% Range of which probe moved sideways</w:t>
      </w:r>
    </w:p>
    <w:p w14:paraId="28ADD925"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h = pi^2/4;  </w:t>
      </w:r>
    </w:p>
    <w:p w14:paraId="3070212E" w14:textId="77777777" w:rsidR="00AA4E7F" w:rsidRDefault="00AA4E7F" w:rsidP="00AA4E7F">
      <w:pPr>
        <w:shd w:val="clear" w:color="auto" w:fill="F7F7F7"/>
        <w:spacing w:line="258" w:lineRule="atLeast"/>
        <w:rPr>
          <w:rFonts w:ascii="Consolas" w:hAnsi="Consolas"/>
          <w:color w:val="000000"/>
          <w:sz w:val="21"/>
          <w:szCs w:val="21"/>
        </w:rPr>
      </w:pPr>
      <w:r>
        <w:rPr>
          <w:rStyle w:val="sc12cae2151"/>
          <w:rFonts w:ascii="Consolas" w:hAnsi="Consolas"/>
          <w:sz w:val="21"/>
          <w:szCs w:val="21"/>
        </w:rPr>
        <w:t xml:space="preserve">% Symbolic equation to solve for the velocity deficit distribution </w:t>
      </w:r>
    </w:p>
    <w:p w14:paraId="58B5B927"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u1_n = @(ys) u1_max*(1 - (-ys/b).^(3/2)).^2;</w:t>
      </w:r>
    </w:p>
    <w:p w14:paraId="4E8CE608"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u1_p = @(ys) u1_max*(1 - (ys/b).^(3/2)).^2;</w:t>
      </w:r>
    </w:p>
    <w:p w14:paraId="0E61AB15" w14:textId="77777777" w:rsidR="00AA4E7F" w:rsidRDefault="00AA4E7F" w:rsidP="00AA4E7F">
      <w:pPr>
        <w:shd w:val="clear" w:color="auto" w:fill="F7F7F7"/>
        <w:spacing w:after="240" w:line="258" w:lineRule="atLeast"/>
        <w:rPr>
          <w:rFonts w:ascii="Consolas" w:hAnsi="Consolas"/>
          <w:color w:val="000000"/>
          <w:sz w:val="21"/>
          <w:szCs w:val="21"/>
        </w:rPr>
      </w:pPr>
    </w:p>
    <w:p w14:paraId="53ED06DD" w14:textId="77777777" w:rsidR="00AA4E7F" w:rsidRDefault="00AA4E7F" w:rsidP="00AA4E7F">
      <w:pPr>
        <w:shd w:val="clear" w:color="auto" w:fill="F7F7F7"/>
        <w:spacing w:line="258" w:lineRule="atLeast"/>
        <w:rPr>
          <w:rFonts w:ascii="Consolas" w:hAnsi="Consolas"/>
          <w:color w:val="000000"/>
          <w:sz w:val="21"/>
          <w:szCs w:val="21"/>
        </w:rPr>
      </w:pPr>
      <w:r>
        <w:rPr>
          <w:rStyle w:val="sc12cae2151"/>
          <w:rFonts w:ascii="Consolas" w:hAnsi="Consolas"/>
          <w:sz w:val="21"/>
          <w:szCs w:val="21"/>
        </w:rPr>
        <w:t xml:space="preserve">% Acutally calcualting the velocity deficit theoretically </w:t>
      </w:r>
    </w:p>
    <w:p w14:paraId="472D3C01"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y_n = -7:0.1:0;</w:t>
      </w:r>
    </w:p>
    <w:p w14:paraId="2D63C589"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y_p = 0.1:0.1:7.0;</w:t>
      </w:r>
    </w:p>
    <w:p w14:paraId="679DE412"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u1_n = u1_n(y_n)';</w:t>
      </w:r>
    </w:p>
    <w:p w14:paraId="2F43756F"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u1_p = u1_p(y_p)'; </w:t>
      </w:r>
    </w:p>
    <w:p w14:paraId="49FCF692"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u1 = [u1_n; u1_p];</w:t>
      </w:r>
    </w:p>
    <w:p w14:paraId="088C1150" w14:textId="77777777" w:rsidR="00AA4E7F" w:rsidRDefault="00AA4E7F" w:rsidP="00AA4E7F">
      <w:pPr>
        <w:shd w:val="clear" w:color="auto" w:fill="F7F7F7"/>
        <w:spacing w:after="240" w:line="258" w:lineRule="atLeast"/>
        <w:rPr>
          <w:rFonts w:ascii="Consolas" w:hAnsi="Consolas"/>
          <w:color w:val="000000"/>
          <w:sz w:val="21"/>
          <w:szCs w:val="21"/>
        </w:rPr>
      </w:pPr>
    </w:p>
    <w:p w14:paraId="0080EE7A" w14:textId="77777777" w:rsidR="00AA4E7F" w:rsidRDefault="00AA4E7F" w:rsidP="00AA4E7F">
      <w:pPr>
        <w:shd w:val="clear" w:color="auto" w:fill="F7F7F7"/>
        <w:spacing w:line="258" w:lineRule="atLeast"/>
        <w:rPr>
          <w:rFonts w:ascii="Consolas" w:hAnsi="Consolas"/>
          <w:color w:val="000000"/>
          <w:sz w:val="21"/>
          <w:szCs w:val="21"/>
        </w:rPr>
      </w:pPr>
      <w:r>
        <w:rPr>
          <w:rStyle w:val="sc12cae2151"/>
          <w:rFonts w:ascii="Consolas" w:hAnsi="Consolas"/>
          <w:sz w:val="21"/>
          <w:szCs w:val="21"/>
        </w:rPr>
        <w:t>% Now compute the Reynold's number using the velocity deficit for the</w:t>
      </w:r>
    </w:p>
    <w:p w14:paraId="6D496B93" w14:textId="77777777" w:rsidR="00AA4E7F" w:rsidRDefault="00AA4E7F" w:rsidP="00AA4E7F">
      <w:pPr>
        <w:shd w:val="clear" w:color="auto" w:fill="F7F7F7"/>
        <w:spacing w:line="258" w:lineRule="atLeast"/>
        <w:rPr>
          <w:rFonts w:ascii="Consolas" w:hAnsi="Consolas"/>
          <w:color w:val="000000"/>
          <w:sz w:val="21"/>
          <w:szCs w:val="21"/>
        </w:rPr>
      </w:pPr>
      <w:r>
        <w:rPr>
          <w:rStyle w:val="sc12cae2151"/>
          <w:rFonts w:ascii="Consolas" w:hAnsi="Consolas"/>
          <w:sz w:val="21"/>
          <w:szCs w:val="21"/>
        </w:rPr>
        <w:t xml:space="preserve">% empirical and theoretical values </w:t>
      </w:r>
    </w:p>
    <w:p w14:paraId="34B0DB84"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Re_emp = Re(vel_smooth30_dfc,0.3);  </w:t>
      </w:r>
      <w:r>
        <w:rPr>
          <w:rStyle w:val="sc12cae2151"/>
          <w:rFonts w:ascii="Consolas" w:hAnsi="Consolas"/>
          <w:sz w:val="21"/>
          <w:szCs w:val="21"/>
        </w:rPr>
        <w:t>% Empirical method</w:t>
      </w:r>
    </w:p>
    <w:p w14:paraId="7FE238BB"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Re_the = Re(u1,0.3);  </w:t>
      </w:r>
      <w:r>
        <w:rPr>
          <w:rStyle w:val="sc12cae2151"/>
          <w:rFonts w:ascii="Consolas" w:hAnsi="Consolas"/>
          <w:sz w:val="21"/>
          <w:szCs w:val="21"/>
        </w:rPr>
        <w:t>% Theoretical method</w:t>
      </w:r>
    </w:p>
    <w:p w14:paraId="24A75FB6" w14:textId="77777777" w:rsidR="00AA4E7F" w:rsidRDefault="00AA4E7F" w:rsidP="00AA4E7F">
      <w:pPr>
        <w:shd w:val="clear" w:color="auto" w:fill="F7F7F7"/>
        <w:spacing w:after="240" w:line="258" w:lineRule="atLeast"/>
        <w:rPr>
          <w:rFonts w:ascii="Consolas" w:hAnsi="Consolas"/>
          <w:color w:val="000000"/>
          <w:sz w:val="21"/>
          <w:szCs w:val="21"/>
        </w:rPr>
      </w:pPr>
    </w:p>
    <w:p w14:paraId="440F93AC" w14:textId="77777777" w:rsidR="00AA4E7F" w:rsidRDefault="00AA4E7F" w:rsidP="00AA4E7F">
      <w:pPr>
        <w:shd w:val="clear" w:color="auto" w:fill="F7F7F7"/>
        <w:spacing w:line="258" w:lineRule="atLeast"/>
        <w:rPr>
          <w:rFonts w:ascii="Consolas" w:hAnsi="Consolas"/>
          <w:color w:val="000000"/>
          <w:sz w:val="21"/>
          <w:szCs w:val="21"/>
        </w:rPr>
      </w:pPr>
      <w:r>
        <w:rPr>
          <w:rStyle w:val="sc12cae2151"/>
          <w:rFonts w:ascii="Consolas" w:hAnsi="Consolas"/>
          <w:sz w:val="21"/>
          <w:szCs w:val="21"/>
        </w:rPr>
        <w:t>% Plotting the Reynold's number</w:t>
      </w:r>
    </w:p>
    <w:p w14:paraId="24A0FD0F"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figure(</w:t>
      </w:r>
      <w:r>
        <w:rPr>
          <w:rStyle w:val="sc12cae2161"/>
          <w:rFonts w:ascii="Consolas" w:hAnsi="Consolas"/>
          <w:sz w:val="21"/>
          <w:szCs w:val="21"/>
        </w:rPr>
        <w:t>'Renderer'</w:t>
      </w:r>
      <w:r>
        <w:rPr>
          <w:rStyle w:val="sc12cae210"/>
          <w:rFonts w:ascii="Consolas" w:hAnsi="Consolas"/>
          <w:color w:val="000000"/>
          <w:sz w:val="21"/>
          <w:szCs w:val="21"/>
        </w:rPr>
        <w:t xml:space="preserve">, </w:t>
      </w:r>
      <w:r>
        <w:rPr>
          <w:rStyle w:val="sc12cae2161"/>
          <w:rFonts w:ascii="Consolas" w:hAnsi="Consolas"/>
          <w:sz w:val="21"/>
          <w:szCs w:val="21"/>
        </w:rPr>
        <w:t>'painters'</w:t>
      </w:r>
      <w:r>
        <w:rPr>
          <w:rStyle w:val="sc12cae210"/>
          <w:rFonts w:ascii="Consolas" w:hAnsi="Consolas"/>
          <w:color w:val="000000"/>
          <w:sz w:val="21"/>
          <w:szCs w:val="21"/>
        </w:rPr>
        <w:t xml:space="preserve">, </w:t>
      </w:r>
      <w:r>
        <w:rPr>
          <w:rStyle w:val="sc12cae2161"/>
          <w:rFonts w:ascii="Consolas" w:hAnsi="Consolas"/>
          <w:sz w:val="21"/>
          <w:szCs w:val="21"/>
        </w:rPr>
        <w:t>'Position'</w:t>
      </w:r>
      <w:r>
        <w:rPr>
          <w:rStyle w:val="sc12cae210"/>
          <w:rFonts w:ascii="Consolas" w:hAnsi="Consolas"/>
          <w:color w:val="000000"/>
          <w:sz w:val="21"/>
          <w:szCs w:val="21"/>
        </w:rPr>
        <w:t>, [10 10 900 600])</w:t>
      </w:r>
    </w:p>
    <w:p w14:paraId="4F18FE8B"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plot(y, Re_emp, </w:t>
      </w:r>
      <w:r>
        <w:rPr>
          <w:rStyle w:val="sc12cae2161"/>
          <w:rFonts w:ascii="Consolas" w:hAnsi="Consolas"/>
          <w:sz w:val="21"/>
          <w:szCs w:val="21"/>
        </w:rPr>
        <w:t>'-b'</w:t>
      </w:r>
      <w:r>
        <w:rPr>
          <w:rStyle w:val="sc12cae210"/>
          <w:rFonts w:ascii="Consolas" w:hAnsi="Consolas"/>
          <w:color w:val="000000"/>
          <w:sz w:val="21"/>
          <w:szCs w:val="21"/>
        </w:rPr>
        <w:t xml:space="preserve">, </w:t>
      </w:r>
      <w:r>
        <w:rPr>
          <w:rStyle w:val="sc12cae2161"/>
          <w:rFonts w:ascii="Consolas" w:hAnsi="Consolas"/>
          <w:sz w:val="21"/>
          <w:szCs w:val="21"/>
        </w:rPr>
        <w:t>'LineWidth'</w:t>
      </w:r>
      <w:r>
        <w:rPr>
          <w:rStyle w:val="sc12cae210"/>
          <w:rFonts w:ascii="Consolas" w:hAnsi="Consolas"/>
          <w:color w:val="000000"/>
          <w:sz w:val="21"/>
          <w:szCs w:val="21"/>
        </w:rPr>
        <w:t>, 1)</w:t>
      </w:r>
    </w:p>
    <w:p w14:paraId="0CE9E906"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xlabel(</w:t>
      </w:r>
      <w:r>
        <w:rPr>
          <w:rStyle w:val="sc12cae2161"/>
          <w:rFonts w:ascii="Consolas" w:hAnsi="Consolas"/>
          <w:sz w:val="21"/>
          <w:szCs w:val="21"/>
        </w:rPr>
        <w:t>'Postion'</w:t>
      </w:r>
      <w:r>
        <w:rPr>
          <w:rStyle w:val="sc12cae210"/>
          <w:rFonts w:ascii="Consolas" w:hAnsi="Consolas"/>
          <w:color w:val="000000"/>
          <w:sz w:val="21"/>
          <w:szCs w:val="21"/>
        </w:rPr>
        <w:t>)</w:t>
      </w:r>
    </w:p>
    <w:p w14:paraId="049D4C72"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ylabel(</w:t>
      </w:r>
      <w:r>
        <w:rPr>
          <w:rStyle w:val="sc12cae2161"/>
          <w:rFonts w:ascii="Consolas" w:hAnsi="Consolas"/>
          <w:sz w:val="21"/>
          <w:szCs w:val="21"/>
        </w:rPr>
        <w:t>'Reynold''s Number'</w:t>
      </w:r>
      <w:r>
        <w:rPr>
          <w:rStyle w:val="sc12cae210"/>
          <w:rFonts w:ascii="Consolas" w:hAnsi="Consolas"/>
          <w:color w:val="000000"/>
          <w:sz w:val="21"/>
          <w:szCs w:val="21"/>
        </w:rPr>
        <w:t>)</w:t>
      </w:r>
    </w:p>
    <w:p w14:paraId="218A6CE9"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title({[</w:t>
      </w:r>
      <w:r>
        <w:rPr>
          <w:rStyle w:val="sc12cae2161"/>
          <w:rFonts w:ascii="Consolas" w:hAnsi="Consolas"/>
          <w:sz w:val="21"/>
          <w:szCs w:val="21"/>
        </w:rPr>
        <w:t xml:space="preserve">'Empirical and Theoretical Reynold''s Number ' </w:t>
      </w:r>
      <w:r>
        <w:rPr>
          <w:rStyle w:val="sc12cae2171"/>
          <w:rFonts w:ascii="Consolas" w:hAnsi="Consolas"/>
          <w:sz w:val="21"/>
          <w:szCs w:val="21"/>
        </w:rPr>
        <w:t>...</w:t>
      </w:r>
    </w:p>
    <w:p w14:paraId="5680E2A9"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    </w:t>
      </w:r>
      <w:r>
        <w:rPr>
          <w:rStyle w:val="sc12cae2161"/>
          <w:rFonts w:ascii="Consolas" w:hAnsi="Consolas"/>
          <w:sz w:val="21"/>
          <w:szCs w:val="21"/>
        </w:rPr>
        <w:t>' on Smooth Cylinder at 30Hz'</w:t>
      </w:r>
      <w:r>
        <w:rPr>
          <w:rStyle w:val="sc12cae210"/>
          <w:rFonts w:ascii="Consolas" w:hAnsi="Consolas"/>
          <w:color w:val="000000"/>
          <w:sz w:val="21"/>
          <w:szCs w:val="21"/>
        </w:rPr>
        <w:t>], [</w:t>
      </w:r>
      <w:r>
        <w:rPr>
          <w:rStyle w:val="sc12cae2161"/>
          <w:rFonts w:ascii="Consolas" w:hAnsi="Consolas"/>
          <w:sz w:val="21"/>
          <w:szCs w:val="21"/>
        </w:rPr>
        <w:t xml:space="preserve">'' </w:t>
      </w:r>
      <w:r>
        <w:rPr>
          <w:rStyle w:val="sc12cae2171"/>
          <w:rFonts w:ascii="Consolas" w:hAnsi="Consolas"/>
          <w:sz w:val="21"/>
          <w:szCs w:val="21"/>
        </w:rPr>
        <w:t>...</w:t>
      </w:r>
    </w:p>
    <w:p w14:paraId="29845A31"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    </w:t>
      </w:r>
      <w:r>
        <w:rPr>
          <w:rStyle w:val="sc12cae2161"/>
          <w:rFonts w:ascii="Consolas" w:hAnsi="Consolas"/>
          <w:sz w:val="21"/>
          <w:szCs w:val="21"/>
        </w:rPr>
        <w:t>' by Position of Probe - By: Tomoki Koike'</w:t>
      </w:r>
      <w:r>
        <w:rPr>
          <w:rStyle w:val="sc12cae210"/>
          <w:rFonts w:ascii="Consolas" w:hAnsi="Consolas"/>
          <w:color w:val="000000"/>
          <w:sz w:val="21"/>
          <w:szCs w:val="21"/>
        </w:rPr>
        <w:t>]})</w:t>
      </w:r>
    </w:p>
    <w:p w14:paraId="5584D9C0"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hold </w:t>
      </w:r>
      <w:r>
        <w:rPr>
          <w:rStyle w:val="sc12cae2161"/>
          <w:rFonts w:ascii="Consolas" w:hAnsi="Consolas"/>
          <w:sz w:val="21"/>
          <w:szCs w:val="21"/>
        </w:rPr>
        <w:t>on</w:t>
      </w:r>
    </w:p>
    <w:p w14:paraId="64A26D52"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plot(y, Re_the, </w:t>
      </w:r>
      <w:r>
        <w:rPr>
          <w:rStyle w:val="sc12cae2161"/>
          <w:rFonts w:ascii="Consolas" w:hAnsi="Consolas"/>
          <w:sz w:val="21"/>
          <w:szCs w:val="21"/>
        </w:rPr>
        <w:t>'-r'</w:t>
      </w:r>
      <w:r>
        <w:rPr>
          <w:rStyle w:val="sc12cae210"/>
          <w:rFonts w:ascii="Consolas" w:hAnsi="Consolas"/>
          <w:color w:val="000000"/>
          <w:sz w:val="21"/>
          <w:szCs w:val="21"/>
        </w:rPr>
        <w:t xml:space="preserve">, </w:t>
      </w:r>
      <w:r>
        <w:rPr>
          <w:rStyle w:val="sc12cae2161"/>
          <w:rFonts w:ascii="Consolas" w:hAnsi="Consolas"/>
          <w:sz w:val="21"/>
          <w:szCs w:val="21"/>
        </w:rPr>
        <w:t>'LineWidth'</w:t>
      </w:r>
      <w:r>
        <w:rPr>
          <w:rStyle w:val="sc12cae210"/>
          <w:rFonts w:ascii="Consolas" w:hAnsi="Consolas"/>
          <w:color w:val="000000"/>
          <w:sz w:val="21"/>
          <w:szCs w:val="21"/>
        </w:rPr>
        <w:t>, 1)</w:t>
      </w:r>
    </w:p>
    <w:p w14:paraId="4648C312"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hold </w:t>
      </w:r>
      <w:r>
        <w:rPr>
          <w:rStyle w:val="sc12cae2161"/>
          <w:rFonts w:ascii="Consolas" w:hAnsi="Consolas"/>
          <w:sz w:val="21"/>
          <w:szCs w:val="21"/>
        </w:rPr>
        <w:t>off</w:t>
      </w:r>
    </w:p>
    <w:p w14:paraId="70707309"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grid </w:t>
      </w:r>
      <w:r>
        <w:rPr>
          <w:rStyle w:val="sc12cae2161"/>
          <w:rFonts w:ascii="Consolas" w:hAnsi="Consolas"/>
          <w:sz w:val="21"/>
          <w:szCs w:val="21"/>
        </w:rPr>
        <w:t>on</w:t>
      </w:r>
    </w:p>
    <w:p w14:paraId="24FA16E2"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grid </w:t>
      </w:r>
      <w:r>
        <w:rPr>
          <w:rStyle w:val="sc12cae2161"/>
          <w:rFonts w:ascii="Consolas" w:hAnsi="Consolas"/>
          <w:sz w:val="21"/>
          <w:szCs w:val="21"/>
        </w:rPr>
        <w:t>minor</w:t>
      </w:r>
    </w:p>
    <w:p w14:paraId="294CA442"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box </w:t>
      </w:r>
      <w:r>
        <w:rPr>
          <w:rStyle w:val="sc12cae2161"/>
          <w:rFonts w:ascii="Consolas" w:hAnsi="Consolas"/>
          <w:sz w:val="21"/>
          <w:szCs w:val="21"/>
        </w:rPr>
        <w:t>on</w:t>
      </w:r>
    </w:p>
    <w:p w14:paraId="7C464EBD"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legend(</w:t>
      </w:r>
      <w:r>
        <w:rPr>
          <w:rStyle w:val="sc12cae2161"/>
          <w:rFonts w:ascii="Consolas" w:hAnsi="Consolas"/>
          <w:sz w:val="21"/>
          <w:szCs w:val="21"/>
        </w:rPr>
        <w:t>'empirical data'</w:t>
      </w:r>
      <w:r>
        <w:rPr>
          <w:rStyle w:val="sc12cae210"/>
          <w:rFonts w:ascii="Consolas" w:hAnsi="Consolas"/>
          <w:color w:val="000000"/>
          <w:sz w:val="21"/>
          <w:szCs w:val="21"/>
        </w:rPr>
        <w:t xml:space="preserve">, </w:t>
      </w:r>
      <w:r>
        <w:rPr>
          <w:rStyle w:val="sc12cae2161"/>
          <w:rFonts w:ascii="Consolas" w:hAnsi="Consolas"/>
          <w:sz w:val="21"/>
          <w:szCs w:val="21"/>
        </w:rPr>
        <w:t>'theoretical data'</w:t>
      </w:r>
      <w:r>
        <w:rPr>
          <w:rStyle w:val="sc12cae210"/>
          <w:rFonts w:ascii="Consolas" w:hAnsi="Consolas"/>
          <w:color w:val="000000"/>
          <w:sz w:val="21"/>
          <w:szCs w:val="21"/>
        </w:rPr>
        <w:t>)</w:t>
      </w:r>
    </w:p>
    <w:p w14:paraId="3047B5E7" w14:textId="77777777" w:rsidR="00AA4E7F" w:rsidRDefault="00AA4E7F" w:rsidP="00AA4E7F">
      <w:pPr>
        <w:shd w:val="clear" w:color="auto" w:fill="F7F7F7"/>
        <w:spacing w:after="240" w:line="258" w:lineRule="atLeast"/>
        <w:rPr>
          <w:rFonts w:ascii="Consolas" w:hAnsi="Consolas"/>
          <w:color w:val="000000"/>
          <w:sz w:val="21"/>
          <w:szCs w:val="21"/>
        </w:rPr>
      </w:pPr>
    </w:p>
    <w:p w14:paraId="4A1A2187" w14:textId="77777777" w:rsidR="00AA4E7F" w:rsidRDefault="00AA4E7F" w:rsidP="00AA4E7F">
      <w:pPr>
        <w:shd w:val="clear" w:color="auto" w:fill="F7F7F7"/>
        <w:spacing w:line="258" w:lineRule="atLeast"/>
        <w:rPr>
          <w:rFonts w:ascii="Consolas" w:hAnsi="Consolas"/>
          <w:color w:val="000000"/>
          <w:sz w:val="21"/>
          <w:szCs w:val="21"/>
        </w:rPr>
      </w:pPr>
      <w:r>
        <w:rPr>
          <w:rStyle w:val="sc12cae2151"/>
          <w:rFonts w:ascii="Consolas" w:hAnsi="Consolas"/>
          <w:sz w:val="21"/>
          <w:szCs w:val="21"/>
        </w:rPr>
        <w:t>% Next compute the drag using both empirical and theoretical velocity</w:t>
      </w:r>
    </w:p>
    <w:p w14:paraId="6785243D" w14:textId="77777777" w:rsidR="00AA4E7F" w:rsidRDefault="00AA4E7F" w:rsidP="00AA4E7F">
      <w:pPr>
        <w:shd w:val="clear" w:color="auto" w:fill="F7F7F7"/>
        <w:spacing w:line="258" w:lineRule="atLeast"/>
        <w:rPr>
          <w:rFonts w:ascii="Consolas" w:hAnsi="Consolas"/>
          <w:color w:val="000000"/>
          <w:sz w:val="21"/>
          <w:szCs w:val="21"/>
        </w:rPr>
      </w:pPr>
      <w:r>
        <w:rPr>
          <w:rStyle w:val="sc12cae2151"/>
          <w:rFonts w:ascii="Consolas" w:hAnsi="Consolas"/>
          <w:sz w:val="21"/>
          <w:szCs w:val="21"/>
        </w:rPr>
        <w:t>% deficit</w:t>
      </w:r>
    </w:p>
    <w:p w14:paraId="79CC1D16"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D_emp = dragCal(rmmissing(vel_smooth30_dfc), find_u_inf(vel_smooth30));  </w:t>
      </w:r>
      <w:r>
        <w:rPr>
          <w:rStyle w:val="sc12cae2151"/>
          <w:rFonts w:ascii="Consolas" w:hAnsi="Consolas"/>
          <w:sz w:val="21"/>
          <w:szCs w:val="21"/>
        </w:rPr>
        <w:t>% Empirical</w:t>
      </w:r>
    </w:p>
    <w:p w14:paraId="2684C889"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D_the = dragCal(u1, find_u_inf(vel_smooth30));  </w:t>
      </w:r>
      <w:r>
        <w:rPr>
          <w:rStyle w:val="sc12cae2151"/>
          <w:rFonts w:ascii="Consolas" w:hAnsi="Consolas"/>
          <w:sz w:val="21"/>
          <w:szCs w:val="21"/>
        </w:rPr>
        <w:t>% Theoretical</w:t>
      </w:r>
    </w:p>
    <w:p w14:paraId="4F0DE6D7" w14:textId="77777777" w:rsidR="00AA4E7F" w:rsidRDefault="00AA4E7F" w:rsidP="00AA4E7F">
      <w:pPr>
        <w:shd w:val="clear" w:color="auto" w:fill="F7F7F7"/>
        <w:spacing w:after="240" w:line="258" w:lineRule="atLeast"/>
        <w:rPr>
          <w:rFonts w:ascii="Consolas" w:hAnsi="Consolas"/>
          <w:color w:val="000000"/>
          <w:sz w:val="21"/>
          <w:szCs w:val="21"/>
        </w:rPr>
      </w:pPr>
    </w:p>
    <w:p w14:paraId="635DB359"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fprintf(</w:t>
      </w:r>
      <w:r>
        <w:rPr>
          <w:rStyle w:val="sc12cae2161"/>
          <w:rFonts w:ascii="Consolas" w:hAnsi="Consolas"/>
          <w:sz w:val="21"/>
          <w:szCs w:val="21"/>
        </w:rPr>
        <w:t>'--------The drags computed for each methods--------'</w:t>
      </w:r>
      <w:r>
        <w:rPr>
          <w:rStyle w:val="sc12cae210"/>
          <w:rFonts w:ascii="Consolas" w:hAnsi="Consolas"/>
          <w:color w:val="000000"/>
          <w:sz w:val="21"/>
          <w:szCs w:val="21"/>
        </w:rPr>
        <w:t>);</w:t>
      </w:r>
    </w:p>
    <w:p w14:paraId="1CB65718"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fprintf(</w:t>
      </w:r>
      <w:r>
        <w:rPr>
          <w:rStyle w:val="sc12cae2161"/>
          <w:rFonts w:ascii="Consolas" w:hAnsi="Consolas"/>
          <w:sz w:val="21"/>
          <w:szCs w:val="21"/>
        </w:rPr>
        <w:t>'Empirical:     %.4f N'</w:t>
      </w:r>
      <w:r>
        <w:rPr>
          <w:rStyle w:val="sc12cae210"/>
          <w:rFonts w:ascii="Consolas" w:hAnsi="Consolas"/>
          <w:color w:val="000000"/>
          <w:sz w:val="21"/>
          <w:szCs w:val="21"/>
        </w:rPr>
        <w:t>, D_emp);</w:t>
      </w:r>
    </w:p>
    <w:p w14:paraId="1A37ED91"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lastRenderedPageBreak/>
        <w:t>fprintf(</w:t>
      </w:r>
      <w:r>
        <w:rPr>
          <w:rStyle w:val="sc12cae2161"/>
          <w:rFonts w:ascii="Consolas" w:hAnsi="Consolas"/>
          <w:sz w:val="21"/>
          <w:szCs w:val="21"/>
        </w:rPr>
        <w:t>'Theoretical:   %.4f N'</w:t>
      </w:r>
      <w:r>
        <w:rPr>
          <w:rStyle w:val="sc12cae210"/>
          <w:rFonts w:ascii="Consolas" w:hAnsi="Consolas"/>
          <w:color w:val="000000"/>
          <w:sz w:val="21"/>
          <w:szCs w:val="21"/>
        </w:rPr>
        <w:t>, D_the);</w:t>
      </w:r>
    </w:p>
    <w:p w14:paraId="6EA18FD7" w14:textId="77777777" w:rsidR="00AA4E7F" w:rsidRDefault="00AA4E7F" w:rsidP="00AA4E7F">
      <w:pPr>
        <w:shd w:val="clear" w:color="auto" w:fill="F7F7F7"/>
        <w:spacing w:after="240" w:line="258" w:lineRule="atLeast"/>
        <w:rPr>
          <w:rFonts w:ascii="Consolas" w:hAnsi="Consolas"/>
          <w:color w:val="000000"/>
          <w:sz w:val="21"/>
          <w:szCs w:val="21"/>
        </w:rPr>
      </w:pPr>
    </w:p>
    <w:p w14:paraId="471825D7" w14:textId="77777777" w:rsidR="00AA4E7F" w:rsidRDefault="00AA4E7F" w:rsidP="00AA4E7F">
      <w:pPr>
        <w:spacing w:after="240" w:line="258" w:lineRule="atLeast"/>
        <w:rPr>
          <w:rFonts w:ascii="Consolas" w:hAnsi="Consolas"/>
          <w:color w:val="000000"/>
          <w:sz w:val="21"/>
          <w:szCs w:val="21"/>
        </w:rPr>
      </w:pPr>
    </w:p>
    <w:p w14:paraId="047070F7" w14:textId="77777777" w:rsidR="00AA4E7F" w:rsidRDefault="00AA4E7F" w:rsidP="00AA4E7F">
      <w:pPr>
        <w:pStyle w:val="Heading2"/>
        <w:spacing w:before="45" w:after="75" w:line="300" w:lineRule="atLeast"/>
        <w:ind w:right="150"/>
        <w:rPr>
          <w:rFonts w:ascii="Helvetica" w:hAnsi="Helvetica" w:cs="Helvetica"/>
          <w:bCs/>
          <w:color w:val="3C3C3C"/>
          <w:sz w:val="30"/>
          <w:szCs w:val="30"/>
        </w:rPr>
      </w:pPr>
      <w:r>
        <w:rPr>
          <w:rStyle w:val="sc12cae210"/>
          <w:rFonts w:ascii="Helvetica" w:hAnsi="Helvetica" w:cs="Helvetica"/>
          <w:b w:val="0"/>
          <w:bCs/>
          <w:color w:val="3C3C3C"/>
          <w:sz w:val="30"/>
          <w:szCs w:val="30"/>
        </w:rPr>
        <w:t>3.</w:t>
      </w:r>
    </w:p>
    <w:p w14:paraId="68AA6E9F" w14:textId="77777777" w:rsidR="00AA4E7F" w:rsidRDefault="00AA4E7F" w:rsidP="00AA4E7F">
      <w:pPr>
        <w:shd w:val="clear" w:color="auto" w:fill="F7F7F7"/>
        <w:spacing w:line="258" w:lineRule="atLeast"/>
        <w:rPr>
          <w:rFonts w:ascii="Consolas" w:hAnsi="Consolas"/>
          <w:color w:val="000000"/>
          <w:sz w:val="21"/>
          <w:szCs w:val="21"/>
        </w:rPr>
      </w:pPr>
      <w:r>
        <w:rPr>
          <w:rStyle w:val="sc12cae2151"/>
          <w:rFonts w:ascii="Consolas" w:hAnsi="Consolas"/>
          <w:sz w:val="21"/>
          <w:szCs w:val="21"/>
        </w:rPr>
        <w:t>% Analyzing the rough cylinder and the streamlined body</w:t>
      </w:r>
    </w:p>
    <w:p w14:paraId="6D62C11F" w14:textId="77777777" w:rsidR="00AA4E7F" w:rsidRDefault="00AA4E7F" w:rsidP="00AA4E7F">
      <w:pPr>
        <w:shd w:val="clear" w:color="auto" w:fill="F7F7F7"/>
        <w:spacing w:line="258" w:lineRule="atLeast"/>
        <w:rPr>
          <w:rFonts w:ascii="Consolas" w:hAnsi="Consolas"/>
          <w:color w:val="000000"/>
          <w:sz w:val="21"/>
          <w:szCs w:val="21"/>
        </w:rPr>
      </w:pPr>
      <w:r>
        <w:rPr>
          <w:rStyle w:val="sc12cae2151"/>
          <w:rFonts w:ascii="Consolas" w:hAnsi="Consolas"/>
          <w:sz w:val="21"/>
          <w:szCs w:val="21"/>
        </w:rPr>
        <w:t>% Rough Cylinder</w:t>
      </w:r>
    </w:p>
    <w:p w14:paraId="0097A9AB"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Vrough30 = file3(:,8);  </w:t>
      </w:r>
      <w:r>
        <w:rPr>
          <w:rStyle w:val="sc12cae2151"/>
          <w:rFonts w:ascii="Consolas" w:hAnsi="Consolas"/>
          <w:sz w:val="21"/>
          <w:szCs w:val="21"/>
        </w:rPr>
        <w:t>% The voltages for 30 Hz</w:t>
      </w:r>
    </w:p>
    <w:p w14:paraId="5554ABB5" w14:textId="77777777" w:rsidR="00AA4E7F" w:rsidRDefault="00AA4E7F" w:rsidP="00AA4E7F">
      <w:pPr>
        <w:shd w:val="clear" w:color="auto" w:fill="F7F7F7"/>
        <w:spacing w:after="240" w:line="258" w:lineRule="atLeast"/>
        <w:rPr>
          <w:rFonts w:ascii="Consolas" w:hAnsi="Consolas"/>
          <w:color w:val="000000"/>
          <w:sz w:val="21"/>
          <w:szCs w:val="21"/>
        </w:rPr>
      </w:pPr>
    </w:p>
    <w:p w14:paraId="2C4C2D80" w14:textId="77777777" w:rsidR="00AA4E7F" w:rsidRDefault="00AA4E7F" w:rsidP="00AA4E7F">
      <w:pPr>
        <w:shd w:val="clear" w:color="auto" w:fill="F7F7F7"/>
        <w:spacing w:line="258" w:lineRule="atLeast"/>
        <w:rPr>
          <w:rFonts w:ascii="Consolas" w:hAnsi="Consolas"/>
          <w:color w:val="000000"/>
          <w:sz w:val="21"/>
          <w:szCs w:val="21"/>
        </w:rPr>
      </w:pPr>
      <w:r>
        <w:rPr>
          <w:rStyle w:val="sc12cae2151"/>
          <w:rFonts w:ascii="Consolas" w:hAnsi="Consolas"/>
          <w:sz w:val="21"/>
          <w:szCs w:val="21"/>
        </w:rPr>
        <w:t>% Calculating the velocities</w:t>
      </w:r>
    </w:p>
    <w:p w14:paraId="017A5847"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vel_rough30 = vel(Vrough30);</w:t>
      </w:r>
    </w:p>
    <w:p w14:paraId="4D9947ED" w14:textId="77777777" w:rsidR="00AA4E7F" w:rsidRDefault="00AA4E7F" w:rsidP="00AA4E7F">
      <w:pPr>
        <w:shd w:val="clear" w:color="auto" w:fill="F7F7F7"/>
        <w:spacing w:after="240" w:line="258" w:lineRule="atLeast"/>
        <w:rPr>
          <w:rFonts w:ascii="Consolas" w:hAnsi="Consolas"/>
          <w:color w:val="000000"/>
          <w:sz w:val="21"/>
          <w:szCs w:val="21"/>
        </w:rPr>
      </w:pPr>
    </w:p>
    <w:p w14:paraId="0C69286B" w14:textId="77777777" w:rsidR="00AA4E7F" w:rsidRDefault="00AA4E7F" w:rsidP="00AA4E7F">
      <w:pPr>
        <w:shd w:val="clear" w:color="auto" w:fill="F7F7F7"/>
        <w:spacing w:line="258" w:lineRule="atLeast"/>
        <w:rPr>
          <w:rFonts w:ascii="Consolas" w:hAnsi="Consolas"/>
          <w:color w:val="000000"/>
          <w:sz w:val="21"/>
          <w:szCs w:val="21"/>
        </w:rPr>
      </w:pPr>
      <w:r>
        <w:rPr>
          <w:rStyle w:val="sc12cae2151"/>
          <w:rFonts w:ascii="Consolas" w:hAnsi="Consolas"/>
          <w:sz w:val="21"/>
          <w:szCs w:val="21"/>
        </w:rPr>
        <w:t>% Calculating the velocity deficit</w:t>
      </w:r>
    </w:p>
    <w:p w14:paraId="39403D3B"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vel_rough30_dfc = vel_deficit(find_u_inf(vel_rough30), vel_rough30);</w:t>
      </w:r>
    </w:p>
    <w:p w14:paraId="7079C84A" w14:textId="77777777" w:rsidR="00AA4E7F" w:rsidRDefault="00AA4E7F" w:rsidP="00AA4E7F">
      <w:pPr>
        <w:shd w:val="clear" w:color="auto" w:fill="F7F7F7"/>
        <w:spacing w:after="240" w:line="258" w:lineRule="atLeast"/>
        <w:rPr>
          <w:rFonts w:ascii="Consolas" w:hAnsi="Consolas"/>
          <w:color w:val="000000"/>
          <w:sz w:val="21"/>
          <w:szCs w:val="21"/>
        </w:rPr>
      </w:pPr>
    </w:p>
    <w:p w14:paraId="0B05A025" w14:textId="77777777" w:rsidR="00AA4E7F" w:rsidRDefault="00AA4E7F" w:rsidP="00AA4E7F">
      <w:pPr>
        <w:shd w:val="clear" w:color="auto" w:fill="F7F7F7"/>
        <w:spacing w:line="258" w:lineRule="atLeast"/>
        <w:rPr>
          <w:rFonts w:ascii="Consolas" w:hAnsi="Consolas"/>
          <w:color w:val="000000"/>
          <w:sz w:val="21"/>
          <w:szCs w:val="21"/>
        </w:rPr>
      </w:pPr>
      <w:r>
        <w:rPr>
          <w:rStyle w:val="sc12cae2151"/>
          <w:rFonts w:ascii="Consolas" w:hAnsi="Consolas"/>
          <w:sz w:val="21"/>
          <w:szCs w:val="21"/>
        </w:rPr>
        <w:t>% Streamlined body</w:t>
      </w:r>
    </w:p>
    <w:p w14:paraId="71DD5639"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Vstream30 = file4(:,8);</w:t>
      </w:r>
    </w:p>
    <w:p w14:paraId="5341BE0B" w14:textId="77777777" w:rsidR="00AA4E7F" w:rsidRDefault="00AA4E7F" w:rsidP="00AA4E7F">
      <w:pPr>
        <w:shd w:val="clear" w:color="auto" w:fill="F7F7F7"/>
        <w:spacing w:after="240" w:line="258" w:lineRule="atLeast"/>
        <w:rPr>
          <w:rFonts w:ascii="Consolas" w:hAnsi="Consolas"/>
          <w:color w:val="000000"/>
          <w:sz w:val="21"/>
          <w:szCs w:val="21"/>
        </w:rPr>
      </w:pPr>
    </w:p>
    <w:p w14:paraId="1C249739" w14:textId="77777777" w:rsidR="00AA4E7F" w:rsidRDefault="00AA4E7F" w:rsidP="00AA4E7F">
      <w:pPr>
        <w:shd w:val="clear" w:color="auto" w:fill="F7F7F7"/>
        <w:spacing w:line="258" w:lineRule="atLeast"/>
        <w:rPr>
          <w:rFonts w:ascii="Consolas" w:hAnsi="Consolas"/>
          <w:color w:val="000000"/>
          <w:sz w:val="21"/>
          <w:szCs w:val="21"/>
        </w:rPr>
      </w:pPr>
      <w:r>
        <w:rPr>
          <w:rStyle w:val="sc12cae2151"/>
          <w:rFonts w:ascii="Consolas" w:hAnsi="Consolas"/>
          <w:sz w:val="21"/>
          <w:szCs w:val="21"/>
        </w:rPr>
        <w:t>% Calculating the velocities</w:t>
      </w:r>
    </w:p>
    <w:p w14:paraId="42CA1669"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vel_stream30 = vel(Vstream30);</w:t>
      </w:r>
    </w:p>
    <w:p w14:paraId="5DCA9688" w14:textId="77777777" w:rsidR="00AA4E7F" w:rsidRDefault="00AA4E7F" w:rsidP="00AA4E7F">
      <w:pPr>
        <w:shd w:val="clear" w:color="auto" w:fill="F7F7F7"/>
        <w:spacing w:after="240" w:line="258" w:lineRule="atLeast"/>
        <w:rPr>
          <w:rFonts w:ascii="Consolas" w:hAnsi="Consolas"/>
          <w:color w:val="000000"/>
          <w:sz w:val="21"/>
          <w:szCs w:val="21"/>
        </w:rPr>
      </w:pPr>
    </w:p>
    <w:p w14:paraId="3FFDB7D2" w14:textId="77777777" w:rsidR="00AA4E7F" w:rsidRDefault="00AA4E7F" w:rsidP="00AA4E7F">
      <w:pPr>
        <w:shd w:val="clear" w:color="auto" w:fill="F7F7F7"/>
        <w:spacing w:line="258" w:lineRule="atLeast"/>
        <w:rPr>
          <w:rFonts w:ascii="Consolas" w:hAnsi="Consolas"/>
          <w:color w:val="000000"/>
          <w:sz w:val="21"/>
          <w:szCs w:val="21"/>
        </w:rPr>
      </w:pPr>
      <w:r>
        <w:rPr>
          <w:rStyle w:val="sc12cae2151"/>
          <w:rFonts w:ascii="Consolas" w:hAnsi="Consolas"/>
          <w:sz w:val="21"/>
          <w:szCs w:val="21"/>
        </w:rPr>
        <w:t>% Calculating the velocity deficit</w:t>
      </w:r>
    </w:p>
    <w:p w14:paraId="0381DA05"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vel_stream30_dfc = vel_deficit(find_u_inf(vel_stream30), vel_stream30);</w:t>
      </w:r>
    </w:p>
    <w:p w14:paraId="2795A66B" w14:textId="77777777" w:rsidR="00AA4E7F" w:rsidRDefault="00AA4E7F" w:rsidP="00AA4E7F">
      <w:pPr>
        <w:shd w:val="clear" w:color="auto" w:fill="F7F7F7"/>
        <w:spacing w:after="240" w:line="258" w:lineRule="atLeast"/>
        <w:rPr>
          <w:rFonts w:ascii="Consolas" w:hAnsi="Consolas"/>
          <w:color w:val="000000"/>
          <w:sz w:val="21"/>
          <w:szCs w:val="21"/>
        </w:rPr>
      </w:pPr>
    </w:p>
    <w:p w14:paraId="331E1DFB" w14:textId="77777777" w:rsidR="00AA4E7F" w:rsidRDefault="00AA4E7F" w:rsidP="00AA4E7F">
      <w:pPr>
        <w:shd w:val="clear" w:color="auto" w:fill="F7F7F7"/>
        <w:spacing w:line="258" w:lineRule="atLeast"/>
        <w:rPr>
          <w:rFonts w:ascii="Consolas" w:hAnsi="Consolas"/>
          <w:color w:val="000000"/>
          <w:sz w:val="21"/>
          <w:szCs w:val="21"/>
        </w:rPr>
      </w:pPr>
      <w:r>
        <w:rPr>
          <w:rStyle w:val="sc12cae2151"/>
          <w:rFonts w:ascii="Consolas" w:hAnsi="Consolas"/>
          <w:sz w:val="21"/>
          <w:szCs w:val="21"/>
        </w:rPr>
        <w:t>% Plotting</w:t>
      </w:r>
    </w:p>
    <w:p w14:paraId="2570E81F"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figure(</w:t>
      </w:r>
      <w:r>
        <w:rPr>
          <w:rStyle w:val="sc12cae2161"/>
          <w:rFonts w:ascii="Consolas" w:hAnsi="Consolas"/>
          <w:sz w:val="21"/>
          <w:szCs w:val="21"/>
        </w:rPr>
        <w:t>'Renderer'</w:t>
      </w:r>
      <w:r>
        <w:rPr>
          <w:rStyle w:val="sc12cae210"/>
          <w:rFonts w:ascii="Consolas" w:hAnsi="Consolas"/>
          <w:color w:val="000000"/>
          <w:sz w:val="21"/>
          <w:szCs w:val="21"/>
        </w:rPr>
        <w:t xml:space="preserve">, </w:t>
      </w:r>
      <w:r>
        <w:rPr>
          <w:rStyle w:val="sc12cae2161"/>
          <w:rFonts w:ascii="Consolas" w:hAnsi="Consolas"/>
          <w:sz w:val="21"/>
          <w:szCs w:val="21"/>
        </w:rPr>
        <w:t>'painters'</w:t>
      </w:r>
      <w:r>
        <w:rPr>
          <w:rStyle w:val="sc12cae210"/>
          <w:rFonts w:ascii="Consolas" w:hAnsi="Consolas"/>
          <w:color w:val="000000"/>
          <w:sz w:val="21"/>
          <w:szCs w:val="21"/>
        </w:rPr>
        <w:t xml:space="preserve">, </w:t>
      </w:r>
      <w:r>
        <w:rPr>
          <w:rStyle w:val="sc12cae2161"/>
          <w:rFonts w:ascii="Consolas" w:hAnsi="Consolas"/>
          <w:sz w:val="21"/>
          <w:szCs w:val="21"/>
        </w:rPr>
        <w:t>'Position'</w:t>
      </w:r>
      <w:r>
        <w:rPr>
          <w:rStyle w:val="sc12cae210"/>
          <w:rFonts w:ascii="Consolas" w:hAnsi="Consolas"/>
          <w:color w:val="000000"/>
          <w:sz w:val="21"/>
          <w:szCs w:val="21"/>
        </w:rPr>
        <w:t>, [10 10 900 600])</w:t>
      </w:r>
    </w:p>
    <w:p w14:paraId="7785C11A"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plot(y, vel_rough30_dfc, </w:t>
      </w:r>
      <w:r>
        <w:rPr>
          <w:rStyle w:val="sc12cae2161"/>
          <w:rFonts w:ascii="Consolas" w:hAnsi="Consolas"/>
          <w:sz w:val="21"/>
          <w:szCs w:val="21"/>
        </w:rPr>
        <w:t>'-'</w:t>
      </w:r>
      <w:r>
        <w:rPr>
          <w:rStyle w:val="sc12cae210"/>
          <w:rFonts w:ascii="Consolas" w:hAnsi="Consolas"/>
          <w:color w:val="000000"/>
          <w:sz w:val="21"/>
          <w:szCs w:val="21"/>
        </w:rPr>
        <w:t xml:space="preserve">, </w:t>
      </w:r>
      <w:r>
        <w:rPr>
          <w:rStyle w:val="sc12cae2161"/>
          <w:rFonts w:ascii="Consolas" w:hAnsi="Consolas"/>
          <w:sz w:val="21"/>
          <w:szCs w:val="21"/>
        </w:rPr>
        <w:t>'LineWidth'</w:t>
      </w:r>
      <w:r>
        <w:rPr>
          <w:rStyle w:val="sc12cae210"/>
          <w:rFonts w:ascii="Consolas" w:hAnsi="Consolas"/>
          <w:color w:val="000000"/>
          <w:sz w:val="21"/>
          <w:szCs w:val="21"/>
        </w:rPr>
        <w:t>, 1.8)</w:t>
      </w:r>
    </w:p>
    <w:p w14:paraId="614E0C76"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xlabel(</w:t>
      </w:r>
      <w:r>
        <w:rPr>
          <w:rStyle w:val="sc12cae2161"/>
          <w:rFonts w:ascii="Consolas" w:hAnsi="Consolas"/>
          <w:sz w:val="21"/>
          <w:szCs w:val="21"/>
        </w:rPr>
        <w:t>'Probe Position'</w:t>
      </w:r>
      <w:r>
        <w:rPr>
          <w:rStyle w:val="sc12cae210"/>
          <w:rFonts w:ascii="Consolas" w:hAnsi="Consolas"/>
          <w:color w:val="000000"/>
          <w:sz w:val="21"/>
          <w:szCs w:val="21"/>
        </w:rPr>
        <w:t>)</w:t>
      </w:r>
    </w:p>
    <w:p w14:paraId="0A40FB30"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ylabel(</w:t>
      </w:r>
      <w:r>
        <w:rPr>
          <w:rStyle w:val="sc12cae2161"/>
          <w:rFonts w:ascii="Consolas" w:hAnsi="Consolas"/>
          <w:sz w:val="21"/>
          <w:szCs w:val="21"/>
        </w:rPr>
        <w:t>'Velocity [m/s]'</w:t>
      </w:r>
      <w:r>
        <w:rPr>
          <w:rStyle w:val="sc12cae210"/>
          <w:rFonts w:ascii="Consolas" w:hAnsi="Consolas"/>
          <w:color w:val="000000"/>
          <w:sz w:val="21"/>
          <w:szCs w:val="21"/>
        </w:rPr>
        <w:t>)</w:t>
      </w:r>
    </w:p>
    <w:p w14:paraId="79F11EA0"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title({</w:t>
      </w:r>
      <w:r>
        <w:rPr>
          <w:rStyle w:val="sc12cae2161"/>
          <w:rFonts w:ascii="Consolas" w:hAnsi="Consolas"/>
          <w:sz w:val="21"/>
          <w:szCs w:val="21"/>
        </w:rPr>
        <w:t>'Velocity Deficit Profile Behind Rough Cylinder for 30Hz'</w:t>
      </w:r>
      <w:r>
        <w:rPr>
          <w:rStyle w:val="sc12cae210"/>
          <w:rFonts w:ascii="Consolas" w:hAnsi="Consolas"/>
          <w:color w:val="000000"/>
          <w:sz w:val="21"/>
          <w:szCs w:val="21"/>
        </w:rPr>
        <w:t>, [</w:t>
      </w:r>
      <w:r>
        <w:rPr>
          <w:rStyle w:val="sc12cae2161"/>
          <w:rFonts w:ascii="Consolas" w:hAnsi="Consolas"/>
          <w:sz w:val="21"/>
          <w:szCs w:val="21"/>
        </w:rPr>
        <w:t xml:space="preserve">' -By:' </w:t>
      </w:r>
      <w:r>
        <w:rPr>
          <w:rStyle w:val="sc12cae2171"/>
          <w:rFonts w:ascii="Consolas" w:hAnsi="Consolas"/>
          <w:sz w:val="21"/>
          <w:szCs w:val="21"/>
        </w:rPr>
        <w:t>...</w:t>
      </w:r>
    </w:p>
    <w:p w14:paraId="3230D730"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    </w:t>
      </w:r>
      <w:r>
        <w:rPr>
          <w:rStyle w:val="sc12cae2161"/>
          <w:rFonts w:ascii="Consolas" w:hAnsi="Consolas"/>
          <w:sz w:val="21"/>
          <w:szCs w:val="21"/>
        </w:rPr>
        <w:t>' Tomoki Koike'</w:t>
      </w:r>
      <w:r>
        <w:rPr>
          <w:rStyle w:val="sc12cae210"/>
          <w:rFonts w:ascii="Consolas" w:hAnsi="Consolas"/>
          <w:color w:val="000000"/>
          <w:sz w:val="21"/>
          <w:szCs w:val="21"/>
        </w:rPr>
        <w:t>]})</w:t>
      </w:r>
    </w:p>
    <w:p w14:paraId="16BC180B"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grid </w:t>
      </w:r>
      <w:r>
        <w:rPr>
          <w:rStyle w:val="sc12cae2161"/>
          <w:rFonts w:ascii="Consolas" w:hAnsi="Consolas"/>
          <w:sz w:val="21"/>
          <w:szCs w:val="21"/>
        </w:rPr>
        <w:t xml:space="preserve">on </w:t>
      </w:r>
    </w:p>
    <w:p w14:paraId="48F31C09"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grid </w:t>
      </w:r>
      <w:r>
        <w:rPr>
          <w:rStyle w:val="sc12cae2161"/>
          <w:rFonts w:ascii="Consolas" w:hAnsi="Consolas"/>
          <w:sz w:val="21"/>
          <w:szCs w:val="21"/>
        </w:rPr>
        <w:t>minor</w:t>
      </w:r>
    </w:p>
    <w:p w14:paraId="31876E65"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box </w:t>
      </w:r>
      <w:r>
        <w:rPr>
          <w:rStyle w:val="sc12cae2161"/>
          <w:rFonts w:ascii="Consolas" w:hAnsi="Consolas"/>
          <w:sz w:val="21"/>
          <w:szCs w:val="21"/>
        </w:rPr>
        <w:t>on</w:t>
      </w:r>
    </w:p>
    <w:p w14:paraId="33A2EC76"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xticks([-7:7])</w:t>
      </w:r>
    </w:p>
    <w:p w14:paraId="0C56478F" w14:textId="77777777" w:rsidR="00AA4E7F" w:rsidRDefault="00AA4E7F" w:rsidP="00AA4E7F">
      <w:pPr>
        <w:shd w:val="clear" w:color="auto" w:fill="F7F7F7"/>
        <w:spacing w:after="240" w:line="258" w:lineRule="atLeast"/>
        <w:rPr>
          <w:rFonts w:ascii="Consolas" w:hAnsi="Consolas"/>
          <w:color w:val="000000"/>
          <w:sz w:val="21"/>
          <w:szCs w:val="21"/>
        </w:rPr>
      </w:pPr>
    </w:p>
    <w:p w14:paraId="6503E082"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figure(</w:t>
      </w:r>
      <w:r>
        <w:rPr>
          <w:rStyle w:val="sc12cae2161"/>
          <w:rFonts w:ascii="Consolas" w:hAnsi="Consolas"/>
          <w:sz w:val="21"/>
          <w:szCs w:val="21"/>
        </w:rPr>
        <w:t>'Renderer'</w:t>
      </w:r>
      <w:r>
        <w:rPr>
          <w:rStyle w:val="sc12cae210"/>
          <w:rFonts w:ascii="Consolas" w:hAnsi="Consolas"/>
          <w:color w:val="000000"/>
          <w:sz w:val="21"/>
          <w:szCs w:val="21"/>
        </w:rPr>
        <w:t xml:space="preserve">, </w:t>
      </w:r>
      <w:r>
        <w:rPr>
          <w:rStyle w:val="sc12cae2161"/>
          <w:rFonts w:ascii="Consolas" w:hAnsi="Consolas"/>
          <w:sz w:val="21"/>
          <w:szCs w:val="21"/>
        </w:rPr>
        <w:t>'painters'</w:t>
      </w:r>
      <w:r>
        <w:rPr>
          <w:rStyle w:val="sc12cae210"/>
          <w:rFonts w:ascii="Consolas" w:hAnsi="Consolas"/>
          <w:color w:val="000000"/>
          <w:sz w:val="21"/>
          <w:szCs w:val="21"/>
        </w:rPr>
        <w:t xml:space="preserve">, </w:t>
      </w:r>
      <w:r>
        <w:rPr>
          <w:rStyle w:val="sc12cae2161"/>
          <w:rFonts w:ascii="Consolas" w:hAnsi="Consolas"/>
          <w:sz w:val="21"/>
          <w:szCs w:val="21"/>
        </w:rPr>
        <w:t>'Position'</w:t>
      </w:r>
      <w:r>
        <w:rPr>
          <w:rStyle w:val="sc12cae210"/>
          <w:rFonts w:ascii="Consolas" w:hAnsi="Consolas"/>
          <w:color w:val="000000"/>
          <w:sz w:val="21"/>
          <w:szCs w:val="21"/>
        </w:rPr>
        <w:t>, [10 10 900 600])</w:t>
      </w:r>
    </w:p>
    <w:p w14:paraId="60C8D7D5"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plot(y, vel_stream30_dfc, </w:t>
      </w:r>
      <w:r>
        <w:rPr>
          <w:rStyle w:val="sc12cae2161"/>
          <w:rFonts w:ascii="Consolas" w:hAnsi="Consolas"/>
          <w:sz w:val="21"/>
          <w:szCs w:val="21"/>
        </w:rPr>
        <w:t>'-'</w:t>
      </w:r>
      <w:r>
        <w:rPr>
          <w:rStyle w:val="sc12cae210"/>
          <w:rFonts w:ascii="Consolas" w:hAnsi="Consolas"/>
          <w:color w:val="000000"/>
          <w:sz w:val="21"/>
          <w:szCs w:val="21"/>
        </w:rPr>
        <w:t xml:space="preserve">, </w:t>
      </w:r>
      <w:r>
        <w:rPr>
          <w:rStyle w:val="sc12cae2161"/>
          <w:rFonts w:ascii="Consolas" w:hAnsi="Consolas"/>
          <w:sz w:val="21"/>
          <w:szCs w:val="21"/>
        </w:rPr>
        <w:t>'LineWidth'</w:t>
      </w:r>
      <w:r>
        <w:rPr>
          <w:rStyle w:val="sc12cae210"/>
          <w:rFonts w:ascii="Consolas" w:hAnsi="Consolas"/>
          <w:color w:val="000000"/>
          <w:sz w:val="21"/>
          <w:szCs w:val="21"/>
        </w:rPr>
        <w:t>, 1.8)</w:t>
      </w:r>
    </w:p>
    <w:p w14:paraId="140CE2D8"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xlabel(</w:t>
      </w:r>
      <w:r>
        <w:rPr>
          <w:rStyle w:val="sc12cae2161"/>
          <w:rFonts w:ascii="Consolas" w:hAnsi="Consolas"/>
          <w:sz w:val="21"/>
          <w:szCs w:val="21"/>
        </w:rPr>
        <w:t>'Probe Position'</w:t>
      </w:r>
      <w:r>
        <w:rPr>
          <w:rStyle w:val="sc12cae210"/>
          <w:rFonts w:ascii="Consolas" w:hAnsi="Consolas"/>
          <w:color w:val="000000"/>
          <w:sz w:val="21"/>
          <w:szCs w:val="21"/>
        </w:rPr>
        <w:t>)</w:t>
      </w:r>
    </w:p>
    <w:p w14:paraId="4D67317D"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ylabel(</w:t>
      </w:r>
      <w:r>
        <w:rPr>
          <w:rStyle w:val="sc12cae2161"/>
          <w:rFonts w:ascii="Consolas" w:hAnsi="Consolas"/>
          <w:sz w:val="21"/>
          <w:szCs w:val="21"/>
        </w:rPr>
        <w:t>'Velocity [m/s]'</w:t>
      </w:r>
      <w:r>
        <w:rPr>
          <w:rStyle w:val="sc12cae210"/>
          <w:rFonts w:ascii="Consolas" w:hAnsi="Consolas"/>
          <w:color w:val="000000"/>
          <w:sz w:val="21"/>
          <w:szCs w:val="21"/>
        </w:rPr>
        <w:t>)</w:t>
      </w:r>
    </w:p>
    <w:p w14:paraId="0AE26B05"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title({</w:t>
      </w:r>
      <w:r>
        <w:rPr>
          <w:rStyle w:val="sc12cae2161"/>
          <w:rFonts w:ascii="Consolas" w:hAnsi="Consolas"/>
          <w:sz w:val="21"/>
          <w:szCs w:val="21"/>
        </w:rPr>
        <w:t>'Velocity Deficit Profile Behind Streamlined Body for 30Hz'</w:t>
      </w:r>
      <w:r>
        <w:rPr>
          <w:rStyle w:val="sc12cae210"/>
          <w:rFonts w:ascii="Consolas" w:hAnsi="Consolas"/>
          <w:color w:val="000000"/>
          <w:sz w:val="21"/>
          <w:szCs w:val="21"/>
        </w:rPr>
        <w:t>, [</w:t>
      </w:r>
      <w:r>
        <w:rPr>
          <w:rStyle w:val="sc12cae2161"/>
          <w:rFonts w:ascii="Consolas" w:hAnsi="Consolas"/>
          <w:sz w:val="21"/>
          <w:szCs w:val="21"/>
        </w:rPr>
        <w:t xml:space="preserve">' -By:' </w:t>
      </w:r>
      <w:r>
        <w:rPr>
          <w:rStyle w:val="sc12cae2171"/>
          <w:rFonts w:ascii="Consolas" w:hAnsi="Consolas"/>
          <w:sz w:val="21"/>
          <w:szCs w:val="21"/>
        </w:rPr>
        <w:t>...</w:t>
      </w:r>
    </w:p>
    <w:p w14:paraId="2B3053CB"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    </w:t>
      </w:r>
      <w:r>
        <w:rPr>
          <w:rStyle w:val="sc12cae2161"/>
          <w:rFonts w:ascii="Consolas" w:hAnsi="Consolas"/>
          <w:sz w:val="21"/>
          <w:szCs w:val="21"/>
        </w:rPr>
        <w:t>' Tomoki Koike'</w:t>
      </w:r>
      <w:r>
        <w:rPr>
          <w:rStyle w:val="sc12cae210"/>
          <w:rFonts w:ascii="Consolas" w:hAnsi="Consolas"/>
          <w:color w:val="000000"/>
          <w:sz w:val="21"/>
          <w:szCs w:val="21"/>
        </w:rPr>
        <w:t>]})</w:t>
      </w:r>
    </w:p>
    <w:p w14:paraId="780B5654"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lastRenderedPageBreak/>
        <w:t xml:space="preserve">grid </w:t>
      </w:r>
      <w:r>
        <w:rPr>
          <w:rStyle w:val="sc12cae2161"/>
          <w:rFonts w:ascii="Consolas" w:hAnsi="Consolas"/>
          <w:sz w:val="21"/>
          <w:szCs w:val="21"/>
        </w:rPr>
        <w:t xml:space="preserve">on </w:t>
      </w:r>
    </w:p>
    <w:p w14:paraId="65FBCE92"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grid </w:t>
      </w:r>
      <w:r>
        <w:rPr>
          <w:rStyle w:val="sc12cae2161"/>
          <w:rFonts w:ascii="Consolas" w:hAnsi="Consolas"/>
          <w:sz w:val="21"/>
          <w:szCs w:val="21"/>
        </w:rPr>
        <w:t>minor</w:t>
      </w:r>
    </w:p>
    <w:p w14:paraId="0830B333"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box </w:t>
      </w:r>
      <w:r>
        <w:rPr>
          <w:rStyle w:val="sc12cae2161"/>
          <w:rFonts w:ascii="Consolas" w:hAnsi="Consolas"/>
          <w:sz w:val="21"/>
          <w:szCs w:val="21"/>
        </w:rPr>
        <w:t>on</w:t>
      </w:r>
    </w:p>
    <w:p w14:paraId="4F575E2E"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xticks([-7:7])</w:t>
      </w:r>
    </w:p>
    <w:p w14:paraId="65C4DC75" w14:textId="77777777" w:rsidR="00AA4E7F" w:rsidRDefault="00AA4E7F" w:rsidP="00AA4E7F">
      <w:pPr>
        <w:spacing w:after="240" w:line="258" w:lineRule="atLeast"/>
        <w:rPr>
          <w:rFonts w:ascii="Consolas" w:hAnsi="Consolas"/>
          <w:color w:val="000000"/>
          <w:sz w:val="21"/>
          <w:szCs w:val="21"/>
        </w:rPr>
      </w:pPr>
    </w:p>
    <w:p w14:paraId="4C4A54DC" w14:textId="77777777" w:rsidR="00AA4E7F" w:rsidRDefault="00AA4E7F" w:rsidP="00AA4E7F">
      <w:pPr>
        <w:pStyle w:val="Heading2"/>
        <w:spacing w:before="45" w:after="75" w:line="300" w:lineRule="atLeast"/>
        <w:ind w:right="150"/>
        <w:rPr>
          <w:rFonts w:ascii="Helvetica" w:hAnsi="Helvetica" w:cs="Helvetica"/>
          <w:bCs/>
          <w:color w:val="3C3C3C"/>
          <w:sz w:val="30"/>
          <w:szCs w:val="30"/>
        </w:rPr>
      </w:pPr>
      <w:r>
        <w:rPr>
          <w:rStyle w:val="sc12cae210"/>
          <w:rFonts w:ascii="Helvetica" w:hAnsi="Helvetica" w:cs="Helvetica"/>
          <w:b w:val="0"/>
          <w:bCs/>
          <w:color w:val="3C3C3C"/>
          <w:sz w:val="30"/>
          <w:szCs w:val="30"/>
        </w:rPr>
        <w:t>FUNCTIONS</w:t>
      </w:r>
    </w:p>
    <w:p w14:paraId="5AA66C63" w14:textId="77777777" w:rsidR="00AA4E7F" w:rsidRDefault="00AA4E7F" w:rsidP="00AA4E7F">
      <w:pPr>
        <w:shd w:val="clear" w:color="auto" w:fill="F7F7F7"/>
        <w:spacing w:line="258" w:lineRule="atLeast"/>
        <w:rPr>
          <w:rFonts w:ascii="Consolas" w:hAnsi="Consolas"/>
          <w:color w:val="000000"/>
          <w:sz w:val="21"/>
          <w:szCs w:val="21"/>
        </w:rPr>
      </w:pPr>
      <w:r>
        <w:rPr>
          <w:rStyle w:val="sc12cae2171"/>
          <w:rFonts w:ascii="Consolas" w:hAnsi="Consolas"/>
          <w:sz w:val="21"/>
          <w:szCs w:val="21"/>
        </w:rPr>
        <w:t xml:space="preserve">function </w:t>
      </w:r>
      <w:r>
        <w:rPr>
          <w:rStyle w:val="sc12cae210"/>
          <w:rFonts w:ascii="Consolas" w:hAnsi="Consolas"/>
          <w:color w:val="000000"/>
          <w:sz w:val="21"/>
          <w:szCs w:val="21"/>
        </w:rPr>
        <w:t>U_df = vel_deficit(U_inf, u)</w:t>
      </w:r>
    </w:p>
    <w:p w14:paraId="3D990475"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    </w:t>
      </w:r>
      <w:r>
        <w:rPr>
          <w:rStyle w:val="sc12cae2151"/>
          <w:rFonts w:ascii="Consolas" w:hAnsi="Consolas"/>
          <w:sz w:val="21"/>
          <w:szCs w:val="21"/>
        </w:rPr>
        <w:t>% This function calculates the velocity deficit</w:t>
      </w:r>
    </w:p>
    <w:p w14:paraId="324CC4F6"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    U_df = U_inf - u;</w:t>
      </w:r>
    </w:p>
    <w:p w14:paraId="462CDDA5" w14:textId="77777777" w:rsidR="00AA4E7F" w:rsidRDefault="00AA4E7F" w:rsidP="00AA4E7F">
      <w:pPr>
        <w:shd w:val="clear" w:color="auto" w:fill="F7F7F7"/>
        <w:spacing w:line="258" w:lineRule="atLeast"/>
        <w:rPr>
          <w:rFonts w:ascii="Consolas" w:hAnsi="Consolas"/>
          <w:color w:val="000000"/>
          <w:sz w:val="21"/>
          <w:szCs w:val="21"/>
        </w:rPr>
      </w:pPr>
      <w:r>
        <w:rPr>
          <w:rStyle w:val="sc12cae2171"/>
          <w:rFonts w:ascii="Consolas" w:hAnsi="Consolas"/>
          <w:sz w:val="21"/>
          <w:szCs w:val="21"/>
        </w:rPr>
        <w:t xml:space="preserve">end </w:t>
      </w:r>
    </w:p>
    <w:p w14:paraId="423FD955" w14:textId="77777777" w:rsidR="00AA4E7F" w:rsidRDefault="00AA4E7F" w:rsidP="00AA4E7F">
      <w:pPr>
        <w:shd w:val="clear" w:color="auto" w:fill="F7F7F7"/>
        <w:spacing w:after="240" w:line="258" w:lineRule="atLeast"/>
        <w:rPr>
          <w:rFonts w:ascii="Consolas" w:hAnsi="Consolas"/>
          <w:color w:val="000000"/>
          <w:sz w:val="21"/>
          <w:szCs w:val="21"/>
        </w:rPr>
      </w:pPr>
    </w:p>
    <w:p w14:paraId="26817C47" w14:textId="77777777" w:rsidR="00AA4E7F" w:rsidRDefault="00AA4E7F" w:rsidP="00AA4E7F">
      <w:pPr>
        <w:shd w:val="clear" w:color="auto" w:fill="F7F7F7"/>
        <w:spacing w:line="258" w:lineRule="atLeast"/>
        <w:rPr>
          <w:rFonts w:ascii="Consolas" w:hAnsi="Consolas"/>
          <w:color w:val="000000"/>
          <w:sz w:val="21"/>
          <w:szCs w:val="21"/>
        </w:rPr>
      </w:pPr>
      <w:r>
        <w:rPr>
          <w:rStyle w:val="sc12cae2171"/>
          <w:rFonts w:ascii="Consolas" w:hAnsi="Consolas"/>
          <w:sz w:val="21"/>
          <w:szCs w:val="21"/>
        </w:rPr>
        <w:t xml:space="preserve">function </w:t>
      </w:r>
      <w:r>
        <w:rPr>
          <w:rStyle w:val="sc12cae210"/>
          <w:rFonts w:ascii="Consolas" w:hAnsi="Consolas"/>
          <w:color w:val="000000"/>
          <w:sz w:val="21"/>
          <w:szCs w:val="21"/>
        </w:rPr>
        <w:t>U_inf = find_u_inf(u)</w:t>
      </w:r>
    </w:p>
    <w:p w14:paraId="508986EF"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    </w:t>
      </w:r>
      <w:r>
        <w:rPr>
          <w:rStyle w:val="sc12cae2151"/>
          <w:rFonts w:ascii="Consolas" w:hAnsi="Consolas"/>
          <w:sz w:val="21"/>
          <w:szCs w:val="21"/>
        </w:rPr>
        <w:t>% This function finds the U_inf from the positions 7 or -7</w:t>
      </w:r>
    </w:p>
    <w:p w14:paraId="470A622E"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    </w:t>
      </w:r>
      <w:r>
        <w:rPr>
          <w:rStyle w:val="sc12cae2171"/>
          <w:rFonts w:ascii="Consolas" w:hAnsi="Consolas"/>
          <w:sz w:val="21"/>
          <w:szCs w:val="21"/>
        </w:rPr>
        <w:t xml:space="preserve">if </w:t>
      </w:r>
      <w:r>
        <w:rPr>
          <w:rStyle w:val="sc12cae210"/>
          <w:rFonts w:ascii="Consolas" w:hAnsi="Consolas"/>
          <w:color w:val="000000"/>
          <w:sz w:val="21"/>
          <w:szCs w:val="21"/>
        </w:rPr>
        <w:t>u(1) &gt;= u(end-1)</w:t>
      </w:r>
    </w:p>
    <w:p w14:paraId="74655301"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        U_inf = u(1);</w:t>
      </w:r>
    </w:p>
    <w:p w14:paraId="6E2E3476"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    </w:t>
      </w:r>
      <w:r>
        <w:rPr>
          <w:rStyle w:val="sc12cae2171"/>
          <w:rFonts w:ascii="Consolas" w:hAnsi="Consolas"/>
          <w:sz w:val="21"/>
          <w:szCs w:val="21"/>
        </w:rPr>
        <w:t>else</w:t>
      </w:r>
    </w:p>
    <w:p w14:paraId="7D9F90AB"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        U_inf = u(end-1);</w:t>
      </w:r>
    </w:p>
    <w:p w14:paraId="6D7DEF6C"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    </w:t>
      </w:r>
      <w:r>
        <w:rPr>
          <w:rStyle w:val="sc12cae2171"/>
          <w:rFonts w:ascii="Consolas" w:hAnsi="Consolas"/>
          <w:sz w:val="21"/>
          <w:szCs w:val="21"/>
        </w:rPr>
        <w:t>end</w:t>
      </w:r>
    </w:p>
    <w:p w14:paraId="1356F374" w14:textId="77777777" w:rsidR="00AA4E7F" w:rsidRDefault="00AA4E7F" w:rsidP="00AA4E7F">
      <w:pPr>
        <w:shd w:val="clear" w:color="auto" w:fill="F7F7F7"/>
        <w:spacing w:line="258" w:lineRule="atLeast"/>
        <w:rPr>
          <w:rFonts w:ascii="Consolas" w:hAnsi="Consolas"/>
          <w:color w:val="000000"/>
          <w:sz w:val="21"/>
          <w:szCs w:val="21"/>
        </w:rPr>
      </w:pPr>
      <w:r>
        <w:rPr>
          <w:rStyle w:val="sc12cae2171"/>
          <w:rFonts w:ascii="Consolas" w:hAnsi="Consolas"/>
          <w:sz w:val="21"/>
          <w:szCs w:val="21"/>
        </w:rPr>
        <w:t>end</w:t>
      </w:r>
    </w:p>
    <w:p w14:paraId="09C66E4E" w14:textId="77777777" w:rsidR="00AA4E7F" w:rsidRDefault="00AA4E7F" w:rsidP="00AA4E7F">
      <w:pPr>
        <w:shd w:val="clear" w:color="auto" w:fill="F7F7F7"/>
        <w:spacing w:after="240" w:line="258" w:lineRule="atLeast"/>
        <w:rPr>
          <w:rFonts w:ascii="Consolas" w:hAnsi="Consolas"/>
          <w:color w:val="000000"/>
          <w:sz w:val="21"/>
          <w:szCs w:val="21"/>
        </w:rPr>
      </w:pPr>
    </w:p>
    <w:p w14:paraId="1C824C8D" w14:textId="77777777" w:rsidR="00AA4E7F" w:rsidRDefault="00AA4E7F" w:rsidP="00AA4E7F">
      <w:pPr>
        <w:shd w:val="clear" w:color="auto" w:fill="F7F7F7"/>
        <w:spacing w:line="258" w:lineRule="atLeast"/>
        <w:rPr>
          <w:rFonts w:ascii="Consolas" w:hAnsi="Consolas"/>
          <w:color w:val="000000"/>
          <w:sz w:val="21"/>
          <w:szCs w:val="21"/>
        </w:rPr>
      </w:pPr>
      <w:r>
        <w:rPr>
          <w:rStyle w:val="sc12cae2171"/>
          <w:rFonts w:ascii="Consolas" w:hAnsi="Consolas"/>
          <w:sz w:val="21"/>
          <w:szCs w:val="21"/>
        </w:rPr>
        <w:t xml:space="preserve">function </w:t>
      </w:r>
      <w:r>
        <w:rPr>
          <w:rStyle w:val="sc12cae210"/>
          <w:rFonts w:ascii="Consolas" w:hAnsi="Consolas"/>
          <w:color w:val="000000"/>
          <w:sz w:val="21"/>
          <w:szCs w:val="21"/>
        </w:rPr>
        <w:t>D = dragCal(u1, u_inf)</w:t>
      </w:r>
    </w:p>
    <w:p w14:paraId="4DBF8920"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    </w:t>
      </w:r>
      <w:r>
        <w:rPr>
          <w:rStyle w:val="sc12cae2151"/>
          <w:rFonts w:ascii="Consolas" w:hAnsi="Consolas"/>
          <w:sz w:val="21"/>
          <w:szCs w:val="21"/>
        </w:rPr>
        <w:t xml:space="preserve">% constants </w:t>
      </w:r>
    </w:p>
    <w:p w14:paraId="47FC6A8A"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    h = pi^2/4;</w:t>
      </w:r>
    </w:p>
    <w:p w14:paraId="399008C6"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    rho = 1.225;</w:t>
      </w:r>
    </w:p>
    <w:p w14:paraId="65AD6932"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    </w:t>
      </w:r>
    </w:p>
    <w:p w14:paraId="48A99820"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    u1_n = u1(1:71,1);</w:t>
      </w:r>
    </w:p>
    <w:p w14:paraId="2D3DF238"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    u1_p = u1(72:end,1);</w:t>
      </w:r>
    </w:p>
    <w:p w14:paraId="3C822C14"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    D_n = u1_n.*(u_inf - u1_n);</w:t>
      </w:r>
    </w:p>
    <w:p w14:paraId="68E1DE05"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    D_p = u1_p.*(u_inf - u1_p);</w:t>
      </w:r>
    </w:p>
    <w:p w14:paraId="3C0F4F17"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    D = h*rho*trapz(D_n) + h*rho*trapz(D_p);</w:t>
      </w:r>
    </w:p>
    <w:p w14:paraId="325A0710" w14:textId="77777777" w:rsidR="00AA4E7F" w:rsidRDefault="00AA4E7F" w:rsidP="00AA4E7F">
      <w:pPr>
        <w:shd w:val="clear" w:color="auto" w:fill="F7F7F7"/>
        <w:spacing w:line="258" w:lineRule="atLeast"/>
        <w:rPr>
          <w:rFonts w:ascii="Consolas" w:hAnsi="Consolas"/>
          <w:color w:val="000000"/>
          <w:sz w:val="21"/>
          <w:szCs w:val="21"/>
        </w:rPr>
      </w:pPr>
      <w:r>
        <w:rPr>
          <w:rStyle w:val="sc12cae2171"/>
          <w:rFonts w:ascii="Consolas" w:hAnsi="Consolas"/>
          <w:sz w:val="21"/>
          <w:szCs w:val="21"/>
        </w:rPr>
        <w:t>end</w:t>
      </w:r>
    </w:p>
    <w:p w14:paraId="42CDC542" w14:textId="77777777" w:rsidR="00AA4E7F" w:rsidRDefault="00AA4E7F" w:rsidP="00AA4E7F">
      <w:pPr>
        <w:shd w:val="clear" w:color="auto" w:fill="F7F7F7"/>
        <w:spacing w:after="240" w:line="258" w:lineRule="atLeast"/>
        <w:rPr>
          <w:rFonts w:ascii="Consolas" w:hAnsi="Consolas"/>
          <w:color w:val="000000"/>
          <w:sz w:val="21"/>
          <w:szCs w:val="21"/>
        </w:rPr>
      </w:pPr>
    </w:p>
    <w:p w14:paraId="6B1543A6" w14:textId="77777777" w:rsidR="00AA4E7F" w:rsidRDefault="00AA4E7F" w:rsidP="00AA4E7F">
      <w:pPr>
        <w:shd w:val="clear" w:color="auto" w:fill="F7F7F7"/>
        <w:spacing w:line="258" w:lineRule="atLeast"/>
        <w:rPr>
          <w:rFonts w:ascii="Consolas" w:hAnsi="Consolas"/>
          <w:color w:val="000000"/>
          <w:sz w:val="21"/>
          <w:szCs w:val="21"/>
        </w:rPr>
      </w:pPr>
      <w:r>
        <w:rPr>
          <w:rStyle w:val="sc12cae2171"/>
          <w:rFonts w:ascii="Consolas" w:hAnsi="Consolas"/>
          <w:sz w:val="21"/>
          <w:szCs w:val="21"/>
        </w:rPr>
        <w:t xml:space="preserve">function </w:t>
      </w:r>
      <w:r>
        <w:rPr>
          <w:rStyle w:val="sc12cae210"/>
          <w:rFonts w:ascii="Consolas" w:hAnsi="Consolas"/>
          <w:color w:val="000000"/>
          <w:sz w:val="21"/>
          <w:szCs w:val="21"/>
        </w:rPr>
        <w:t>[fitresult, gof] = vel_vs_vol_Fit(V, vel)</w:t>
      </w:r>
    </w:p>
    <w:p w14:paraId="29D12CDE"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    </w:t>
      </w:r>
      <w:r>
        <w:rPr>
          <w:rStyle w:val="sc12cae2151"/>
          <w:rFonts w:ascii="Consolas" w:hAnsi="Consolas"/>
          <w:sz w:val="21"/>
          <w:szCs w:val="21"/>
        </w:rPr>
        <w:t>%VEL_VS_VOL_FIT(V,VEL)</w:t>
      </w:r>
    </w:p>
    <w:p w14:paraId="58B31A56"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    </w:t>
      </w:r>
      <w:r>
        <w:rPr>
          <w:rStyle w:val="sc12cae2151"/>
          <w:rFonts w:ascii="Consolas" w:hAnsi="Consolas"/>
          <w:sz w:val="21"/>
          <w:szCs w:val="21"/>
        </w:rPr>
        <w:t>%  Create a fit.</w:t>
      </w:r>
    </w:p>
    <w:p w14:paraId="6A063F57"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    </w:t>
      </w:r>
      <w:r>
        <w:rPr>
          <w:rStyle w:val="sc12cae2151"/>
          <w:rFonts w:ascii="Consolas" w:hAnsi="Consolas"/>
          <w:sz w:val="21"/>
          <w:szCs w:val="21"/>
        </w:rPr>
        <w:t>%  Data for 'Voltage vs. Velocity Curve' fit:</w:t>
      </w:r>
    </w:p>
    <w:p w14:paraId="0CB8CE3E"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    </w:t>
      </w:r>
      <w:r>
        <w:rPr>
          <w:rStyle w:val="sc12cae2151"/>
          <w:rFonts w:ascii="Consolas" w:hAnsi="Consolas"/>
          <w:sz w:val="21"/>
          <w:szCs w:val="21"/>
        </w:rPr>
        <w:t>%      X Input : V</w:t>
      </w:r>
    </w:p>
    <w:p w14:paraId="28CCC7A3"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    </w:t>
      </w:r>
      <w:r>
        <w:rPr>
          <w:rStyle w:val="sc12cae2151"/>
          <w:rFonts w:ascii="Consolas" w:hAnsi="Consolas"/>
          <w:sz w:val="21"/>
          <w:szCs w:val="21"/>
        </w:rPr>
        <w:t>%      Y Output: vel</w:t>
      </w:r>
    </w:p>
    <w:p w14:paraId="53138B03"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    </w:t>
      </w:r>
      <w:r>
        <w:rPr>
          <w:rStyle w:val="sc12cae2151"/>
          <w:rFonts w:ascii="Consolas" w:hAnsi="Consolas"/>
          <w:sz w:val="21"/>
          <w:szCs w:val="21"/>
        </w:rPr>
        <w:t>%  Output:</w:t>
      </w:r>
    </w:p>
    <w:p w14:paraId="2FC8C0EA"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    </w:t>
      </w:r>
      <w:r>
        <w:rPr>
          <w:rStyle w:val="sc12cae2151"/>
          <w:rFonts w:ascii="Consolas" w:hAnsi="Consolas"/>
          <w:sz w:val="21"/>
          <w:szCs w:val="21"/>
        </w:rPr>
        <w:t>%      fitresult : a fit object representing the fit.</w:t>
      </w:r>
    </w:p>
    <w:p w14:paraId="439DAE25"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    </w:t>
      </w:r>
      <w:r>
        <w:rPr>
          <w:rStyle w:val="sc12cae2151"/>
          <w:rFonts w:ascii="Consolas" w:hAnsi="Consolas"/>
          <w:sz w:val="21"/>
          <w:szCs w:val="21"/>
        </w:rPr>
        <w:t>%      gof : structure with goodness-of fit info.</w:t>
      </w:r>
    </w:p>
    <w:p w14:paraId="132E92D1"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    </w:t>
      </w:r>
      <w:r>
        <w:rPr>
          <w:rStyle w:val="sc12cae2151"/>
          <w:rFonts w:ascii="Consolas" w:hAnsi="Consolas"/>
          <w:sz w:val="21"/>
          <w:szCs w:val="21"/>
        </w:rPr>
        <w:t>%</w:t>
      </w:r>
    </w:p>
    <w:p w14:paraId="7CC31970" w14:textId="77777777" w:rsidR="00AA4E7F" w:rsidRDefault="00AA4E7F" w:rsidP="00AA4E7F">
      <w:pPr>
        <w:shd w:val="clear" w:color="auto" w:fill="F7F7F7"/>
        <w:spacing w:line="258" w:lineRule="atLeast"/>
        <w:rPr>
          <w:rFonts w:ascii="Consolas" w:hAnsi="Consolas"/>
          <w:color w:val="000000"/>
          <w:sz w:val="21"/>
          <w:szCs w:val="21"/>
        </w:rPr>
      </w:pPr>
      <w:r>
        <w:rPr>
          <w:rStyle w:val="sc12cae2151"/>
          <w:rFonts w:ascii="Consolas" w:hAnsi="Consolas"/>
          <w:sz w:val="21"/>
          <w:szCs w:val="21"/>
        </w:rPr>
        <w:t xml:space="preserve">    %% Fit: 'Voltage vs. Velocity Curve'.</w:t>
      </w:r>
    </w:p>
    <w:p w14:paraId="63B3E2C2"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    [xData, yData] = prepareCurveData( V, vel );</w:t>
      </w:r>
    </w:p>
    <w:p w14:paraId="070F1D19"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    </w:t>
      </w:r>
    </w:p>
    <w:p w14:paraId="69DBFBC8"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lastRenderedPageBreak/>
        <w:t xml:space="preserve">    </w:t>
      </w:r>
      <w:r>
        <w:rPr>
          <w:rStyle w:val="sc12cae2151"/>
          <w:rFonts w:ascii="Consolas" w:hAnsi="Consolas"/>
          <w:sz w:val="21"/>
          <w:szCs w:val="21"/>
        </w:rPr>
        <w:t>% Set up fittype and options.</w:t>
      </w:r>
    </w:p>
    <w:p w14:paraId="37570E3C"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    ft = fittype( </w:t>
      </w:r>
      <w:r>
        <w:rPr>
          <w:rStyle w:val="sc12cae2161"/>
          <w:rFonts w:ascii="Consolas" w:hAnsi="Consolas"/>
          <w:sz w:val="21"/>
          <w:szCs w:val="21"/>
        </w:rPr>
        <w:t xml:space="preserve">'poly9' </w:t>
      </w:r>
      <w:r>
        <w:rPr>
          <w:rStyle w:val="sc12cae210"/>
          <w:rFonts w:ascii="Consolas" w:hAnsi="Consolas"/>
          <w:color w:val="000000"/>
          <w:sz w:val="21"/>
          <w:szCs w:val="21"/>
        </w:rPr>
        <w:t>);</w:t>
      </w:r>
    </w:p>
    <w:p w14:paraId="21C9E0D3"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    </w:t>
      </w:r>
    </w:p>
    <w:p w14:paraId="58C2CE00"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    </w:t>
      </w:r>
      <w:r>
        <w:rPr>
          <w:rStyle w:val="sc12cae2151"/>
          <w:rFonts w:ascii="Consolas" w:hAnsi="Consolas"/>
          <w:sz w:val="21"/>
          <w:szCs w:val="21"/>
        </w:rPr>
        <w:t>% Fit model to data.</w:t>
      </w:r>
    </w:p>
    <w:p w14:paraId="4465BD8D"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    [fitresult, gof] = fit( xData, yData, ft );</w:t>
      </w:r>
    </w:p>
    <w:p w14:paraId="0E25A51D"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    </w:t>
      </w:r>
    </w:p>
    <w:p w14:paraId="553C09AC"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    </w:t>
      </w:r>
      <w:r>
        <w:rPr>
          <w:rStyle w:val="sc12cae2151"/>
          <w:rFonts w:ascii="Consolas" w:hAnsi="Consolas"/>
          <w:sz w:val="21"/>
          <w:szCs w:val="21"/>
        </w:rPr>
        <w:t>% Plot fit with data.</w:t>
      </w:r>
    </w:p>
    <w:p w14:paraId="7B4BF7E7"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    figure(</w:t>
      </w:r>
      <w:r>
        <w:rPr>
          <w:rStyle w:val="sc12cae2161"/>
          <w:rFonts w:ascii="Consolas" w:hAnsi="Consolas"/>
          <w:sz w:val="21"/>
          <w:szCs w:val="21"/>
        </w:rPr>
        <w:t>'Renderer'</w:t>
      </w:r>
      <w:r>
        <w:rPr>
          <w:rStyle w:val="sc12cae210"/>
          <w:rFonts w:ascii="Consolas" w:hAnsi="Consolas"/>
          <w:color w:val="000000"/>
          <w:sz w:val="21"/>
          <w:szCs w:val="21"/>
        </w:rPr>
        <w:t xml:space="preserve">, </w:t>
      </w:r>
      <w:r>
        <w:rPr>
          <w:rStyle w:val="sc12cae2161"/>
          <w:rFonts w:ascii="Consolas" w:hAnsi="Consolas"/>
          <w:sz w:val="21"/>
          <w:szCs w:val="21"/>
        </w:rPr>
        <w:t>'painters'</w:t>
      </w:r>
      <w:r>
        <w:rPr>
          <w:rStyle w:val="sc12cae210"/>
          <w:rFonts w:ascii="Consolas" w:hAnsi="Consolas"/>
          <w:color w:val="000000"/>
          <w:sz w:val="21"/>
          <w:szCs w:val="21"/>
        </w:rPr>
        <w:t xml:space="preserve">, </w:t>
      </w:r>
      <w:r>
        <w:rPr>
          <w:rStyle w:val="sc12cae2161"/>
          <w:rFonts w:ascii="Consolas" w:hAnsi="Consolas"/>
          <w:sz w:val="21"/>
          <w:szCs w:val="21"/>
        </w:rPr>
        <w:t>'Position'</w:t>
      </w:r>
      <w:r>
        <w:rPr>
          <w:rStyle w:val="sc12cae210"/>
          <w:rFonts w:ascii="Consolas" w:hAnsi="Consolas"/>
          <w:color w:val="000000"/>
          <w:sz w:val="21"/>
          <w:szCs w:val="21"/>
        </w:rPr>
        <w:t>, [10 10 900 600])</w:t>
      </w:r>
    </w:p>
    <w:p w14:paraId="2C7252C1"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    figure( </w:t>
      </w:r>
      <w:r>
        <w:rPr>
          <w:rStyle w:val="sc12cae2161"/>
          <w:rFonts w:ascii="Consolas" w:hAnsi="Consolas"/>
          <w:sz w:val="21"/>
          <w:szCs w:val="21"/>
        </w:rPr>
        <w:t>'Name'</w:t>
      </w:r>
      <w:r>
        <w:rPr>
          <w:rStyle w:val="sc12cae210"/>
          <w:rFonts w:ascii="Consolas" w:hAnsi="Consolas"/>
          <w:color w:val="000000"/>
          <w:sz w:val="21"/>
          <w:szCs w:val="21"/>
        </w:rPr>
        <w:t xml:space="preserve">, </w:t>
      </w:r>
      <w:r>
        <w:rPr>
          <w:rStyle w:val="sc12cae2161"/>
          <w:rFonts w:ascii="Consolas" w:hAnsi="Consolas"/>
          <w:sz w:val="21"/>
          <w:szCs w:val="21"/>
        </w:rPr>
        <w:t xml:space="preserve">'Voltage vs. Velocity Curve' </w:t>
      </w:r>
      <w:r>
        <w:rPr>
          <w:rStyle w:val="sc12cae210"/>
          <w:rFonts w:ascii="Consolas" w:hAnsi="Consolas"/>
          <w:color w:val="000000"/>
          <w:sz w:val="21"/>
          <w:szCs w:val="21"/>
        </w:rPr>
        <w:t>);</w:t>
      </w:r>
    </w:p>
    <w:p w14:paraId="38DD7714"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    h = plot( fitresult, xData, yData );</w:t>
      </w:r>
    </w:p>
    <w:p w14:paraId="232E0040"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    title(</w:t>
      </w:r>
      <w:r>
        <w:rPr>
          <w:rStyle w:val="sc12cae2161"/>
          <w:rFonts w:ascii="Consolas" w:hAnsi="Consolas"/>
          <w:sz w:val="21"/>
          <w:szCs w:val="21"/>
        </w:rPr>
        <w:t>'Voltage vs Velocity Polynomial - By: Tomoki Koike'</w:t>
      </w:r>
      <w:r>
        <w:rPr>
          <w:rStyle w:val="sc12cae210"/>
          <w:rFonts w:ascii="Consolas" w:hAnsi="Consolas"/>
          <w:color w:val="000000"/>
          <w:sz w:val="21"/>
          <w:szCs w:val="21"/>
        </w:rPr>
        <w:t>)</w:t>
      </w:r>
    </w:p>
    <w:p w14:paraId="36CC63C1"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    legend( h, </w:t>
      </w:r>
      <w:r>
        <w:rPr>
          <w:rStyle w:val="sc12cae2161"/>
          <w:rFonts w:ascii="Consolas" w:hAnsi="Consolas"/>
          <w:sz w:val="21"/>
          <w:szCs w:val="21"/>
        </w:rPr>
        <w:t>'vel vs. V'</w:t>
      </w:r>
      <w:r>
        <w:rPr>
          <w:rStyle w:val="sc12cae210"/>
          <w:rFonts w:ascii="Consolas" w:hAnsi="Consolas"/>
          <w:color w:val="000000"/>
          <w:sz w:val="21"/>
          <w:szCs w:val="21"/>
        </w:rPr>
        <w:t xml:space="preserve">, </w:t>
      </w:r>
      <w:r>
        <w:rPr>
          <w:rStyle w:val="sc12cae2161"/>
          <w:rFonts w:ascii="Consolas" w:hAnsi="Consolas"/>
          <w:sz w:val="21"/>
          <w:szCs w:val="21"/>
        </w:rPr>
        <w:t>'Voltage vs. Velocity Curve'</w:t>
      </w:r>
      <w:r>
        <w:rPr>
          <w:rStyle w:val="sc12cae210"/>
          <w:rFonts w:ascii="Consolas" w:hAnsi="Consolas"/>
          <w:color w:val="000000"/>
          <w:sz w:val="21"/>
          <w:szCs w:val="21"/>
        </w:rPr>
        <w:t xml:space="preserve">, </w:t>
      </w:r>
      <w:r>
        <w:rPr>
          <w:rStyle w:val="sc12cae2161"/>
          <w:rFonts w:ascii="Consolas" w:hAnsi="Consolas"/>
          <w:sz w:val="21"/>
          <w:szCs w:val="21"/>
        </w:rPr>
        <w:t>'Location'</w:t>
      </w:r>
      <w:r>
        <w:rPr>
          <w:rStyle w:val="sc12cae210"/>
          <w:rFonts w:ascii="Consolas" w:hAnsi="Consolas"/>
          <w:color w:val="000000"/>
          <w:sz w:val="21"/>
          <w:szCs w:val="21"/>
        </w:rPr>
        <w:t>, [</w:t>
      </w:r>
      <w:r>
        <w:rPr>
          <w:rStyle w:val="sc12cae2161"/>
          <w:rFonts w:ascii="Consolas" w:hAnsi="Consolas"/>
          <w:sz w:val="21"/>
          <w:szCs w:val="21"/>
        </w:rPr>
        <w:t xml:space="preserve">'' </w:t>
      </w:r>
      <w:r>
        <w:rPr>
          <w:rStyle w:val="sc12cae2171"/>
          <w:rFonts w:ascii="Consolas" w:hAnsi="Consolas"/>
          <w:sz w:val="21"/>
          <w:szCs w:val="21"/>
        </w:rPr>
        <w:t>...</w:t>
      </w:r>
    </w:p>
    <w:p w14:paraId="5A1BA80C"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        </w:t>
      </w:r>
      <w:r>
        <w:rPr>
          <w:rStyle w:val="sc12cae2161"/>
          <w:rFonts w:ascii="Consolas" w:hAnsi="Consolas"/>
          <w:sz w:val="21"/>
          <w:szCs w:val="21"/>
        </w:rPr>
        <w:t>'NorthEast'</w:t>
      </w:r>
      <w:r>
        <w:rPr>
          <w:rStyle w:val="sc12cae210"/>
          <w:rFonts w:ascii="Consolas" w:hAnsi="Consolas"/>
          <w:color w:val="000000"/>
          <w:sz w:val="21"/>
          <w:szCs w:val="21"/>
        </w:rPr>
        <w:t xml:space="preserve">], </w:t>
      </w:r>
      <w:r>
        <w:rPr>
          <w:rStyle w:val="sc12cae2161"/>
          <w:rFonts w:ascii="Consolas" w:hAnsi="Consolas"/>
          <w:sz w:val="21"/>
          <w:szCs w:val="21"/>
        </w:rPr>
        <w:t>'Interpreter'</w:t>
      </w:r>
      <w:r>
        <w:rPr>
          <w:rStyle w:val="sc12cae210"/>
          <w:rFonts w:ascii="Consolas" w:hAnsi="Consolas"/>
          <w:color w:val="000000"/>
          <w:sz w:val="21"/>
          <w:szCs w:val="21"/>
        </w:rPr>
        <w:t xml:space="preserve">, </w:t>
      </w:r>
      <w:r>
        <w:rPr>
          <w:rStyle w:val="sc12cae2161"/>
          <w:rFonts w:ascii="Consolas" w:hAnsi="Consolas"/>
          <w:sz w:val="21"/>
          <w:szCs w:val="21"/>
        </w:rPr>
        <w:t xml:space="preserve">'none' </w:t>
      </w:r>
      <w:r>
        <w:rPr>
          <w:rStyle w:val="sc12cae210"/>
          <w:rFonts w:ascii="Consolas" w:hAnsi="Consolas"/>
          <w:color w:val="000000"/>
          <w:sz w:val="21"/>
          <w:szCs w:val="21"/>
        </w:rPr>
        <w:t>);</w:t>
      </w:r>
    </w:p>
    <w:p w14:paraId="720AB264"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    </w:t>
      </w:r>
      <w:r>
        <w:rPr>
          <w:rStyle w:val="sc12cae2151"/>
          <w:rFonts w:ascii="Consolas" w:hAnsi="Consolas"/>
          <w:sz w:val="21"/>
          <w:szCs w:val="21"/>
        </w:rPr>
        <w:t>% Label axes</w:t>
      </w:r>
    </w:p>
    <w:p w14:paraId="1F6AA4F6"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    xlabel( </w:t>
      </w:r>
      <w:r>
        <w:rPr>
          <w:rStyle w:val="sc12cae2161"/>
          <w:rFonts w:ascii="Consolas" w:hAnsi="Consolas"/>
          <w:sz w:val="21"/>
          <w:szCs w:val="21"/>
        </w:rPr>
        <w:t>'Voltage [V]'</w:t>
      </w:r>
      <w:r>
        <w:rPr>
          <w:rStyle w:val="sc12cae210"/>
          <w:rFonts w:ascii="Consolas" w:hAnsi="Consolas"/>
          <w:color w:val="000000"/>
          <w:sz w:val="21"/>
          <w:szCs w:val="21"/>
        </w:rPr>
        <w:t xml:space="preserve">, </w:t>
      </w:r>
      <w:r>
        <w:rPr>
          <w:rStyle w:val="sc12cae2161"/>
          <w:rFonts w:ascii="Consolas" w:hAnsi="Consolas"/>
          <w:sz w:val="21"/>
          <w:szCs w:val="21"/>
        </w:rPr>
        <w:t>'Interpreter'</w:t>
      </w:r>
      <w:r>
        <w:rPr>
          <w:rStyle w:val="sc12cae210"/>
          <w:rFonts w:ascii="Consolas" w:hAnsi="Consolas"/>
          <w:color w:val="000000"/>
          <w:sz w:val="21"/>
          <w:szCs w:val="21"/>
        </w:rPr>
        <w:t xml:space="preserve">, </w:t>
      </w:r>
      <w:r>
        <w:rPr>
          <w:rStyle w:val="sc12cae2161"/>
          <w:rFonts w:ascii="Consolas" w:hAnsi="Consolas"/>
          <w:sz w:val="21"/>
          <w:szCs w:val="21"/>
        </w:rPr>
        <w:t xml:space="preserve">'none' </w:t>
      </w:r>
      <w:r>
        <w:rPr>
          <w:rStyle w:val="sc12cae210"/>
          <w:rFonts w:ascii="Consolas" w:hAnsi="Consolas"/>
          <w:color w:val="000000"/>
          <w:sz w:val="21"/>
          <w:szCs w:val="21"/>
        </w:rPr>
        <w:t>);</w:t>
      </w:r>
    </w:p>
    <w:p w14:paraId="594723F1"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    ylabel( </w:t>
      </w:r>
      <w:r>
        <w:rPr>
          <w:rStyle w:val="sc12cae2161"/>
          <w:rFonts w:ascii="Consolas" w:hAnsi="Consolas"/>
          <w:sz w:val="21"/>
          <w:szCs w:val="21"/>
        </w:rPr>
        <w:t>'Velocity [m/s]'</w:t>
      </w:r>
      <w:r>
        <w:rPr>
          <w:rStyle w:val="sc12cae210"/>
          <w:rFonts w:ascii="Consolas" w:hAnsi="Consolas"/>
          <w:color w:val="000000"/>
          <w:sz w:val="21"/>
          <w:szCs w:val="21"/>
        </w:rPr>
        <w:t xml:space="preserve">, </w:t>
      </w:r>
      <w:r>
        <w:rPr>
          <w:rStyle w:val="sc12cae2161"/>
          <w:rFonts w:ascii="Consolas" w:hAnsi="Consolas"/>
          <w:sz w:val="21"/>
          <w:szCs w:val="21"/>
        </w:rPr>
        <w:t>'Interpreter'</w:t>
      </w:r>
      <w:r>
        <w:rPr>
          <w:rStyle w:val="sc12cae210"/>
          <w:rFonts w:ascii="Consolas" w:hAnsi="Consolas"/>
          <w:color w:val="000000"/>
          <w:sz w:val="21"/>
          <w:szCs w:val="21"/>
        </w:rPr>
        <w:t xml:space="preserve">, </w:t>
      </w:r>
      <w:r>
        <w:rPr>
          <w:rStyle w:val="sc12cae2161"/>
          <w:rFonts w:ascii="Consolas" w:hAnsi="Consolas"/>
          <w:sz w:val="21"/>
          <w:szCs w:val="21"/>
        </w:rPr>
        <w:t xml:space="preserve">'none' </w:t>
      </w:r>
      <w:r>
        <w:rPr>
          <w:rStyle w:val="sc12cae210"/>
          <w:rFonts w:ascii="Consolas" w:hAnsi="Consolas"/>
          <w:color w:val="000000"/>
          <w:sz w:val="21"/>
          <w:szCs w:val="21"/>
        </w:rPr>
        <w:t>);</w:t>
      </w:r>
    </w:p>
    <w:p w14:paraId="193AC5B2"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    grid </w:t>
      </w:r>
      <w:r>
        <w:rPr>
          <w:rStyle w:val="sc12cae2161"/>
          <w:rFonts w:ascii="Consolas" w:hAnsi="Consolas"/>
          <w:sz w:val="21"/>
          <w:szCs w:val="21"/>
        </w:rPr>
        <w:t>on</w:t>
      </w:r>
    </w:p>
    <w:p w14:paraId="7EBEFBC7"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    grid </w:t>
      </w:r>
      <w:r>
        <w:rPr>
          <w:rStyle w:val="sc12cae2161"/>
          <w:rFonts w:ascii="Consolas" w:hAnsi="Consolas"/>
          <w:sz w:val="21"/>
          <w:szCs w:val="21"/>
        </w:rPr>
        <w:t>minor</w:t>
      </w:r>
    </w:p>
    <w:p w14:paraId="7FCDF162" w14:textId="77777777" w:rsidR="00AA4E7F" w:rsidRDefault="00AA4E7F" w:rsidP="00AA4E7F">
      <w:pPr>
        <w:shd w:val="clear" w:color="auto" w:fill="F7F7F7"/>
        <w:spacing w:line="258" w:lineRule="atLeast"/>
        <w:rPr>
          <w:rFonts w:ascii="Consolas" w:hAnsi="Consolas"/>
          <w:color w:val="000000"/>
          <w:sz w:val="21"/>
          <w:szCs w:val="21"/>
        </w:rPr>
      </w:pPr>
      <w:r>
        <w:rPr>
          <w:rStyle w:val="sc12cae210"/>
          <w:rFonts w:ascii="Consolas" w:hAnsi="Consolas"/>
          <w:color w:val="000000"/>
          <w:sz w:val="21"/>
          <w:szCs w:val="21"/>
        </w:rPr>
        <w:t xml:space="preserve">    box </w:t>
      </w:r>
      <w:r>
        <w:rPr>
          <w:rStyle w:val="sc12cae2161"/>
          <w:rFonts w:ascii="Consolas" w:hAnsi="Consolas"/>
          <w:sz w:val="21"/>
          <w:szCs w:val="21"/>
        </w:rPr>
        <w:t>on</w:t>
      </w:r>
    </w:p>
    <w:p w14:paraId="1AB2329E" w14:textId="77777777" w:rsidR="00AA4E7F" w:rsidRDefault="00AA4E7F" w:rsidP="00AA4E7F">
      <w:pPr>
        <w:shd w:val="clear" w:color="auto" w:fill="F7F7F7"/>
        <w:spacing w:line="258" w:lineRule="atLeast"/>
        <w:rPr>
          <w:rFonts w:ascii="Consolas" w:hAnsi="Consolas"/>
          <w:color w:val="000000"/>
          <w:sz w:val="21"/>
          <w:szCs w:val="21"/>
        </w:rPr>
      </w:pPr>
      <w:r>
        <w:rPr>
          <w:rStyle w:val="sc12cae2171"/>
          <w:rFonts w:ascii="Consolas" w:hAnsi="Consolas"/>
          <w:sz w:val="21"/>
          <w:szCs w:val="21"/>
        </w:rPr>
        <w:t>end</w:t>
      </w:r>
    </w:p>
    <w:p w14:paraId="605A4D99" w14:textId="77777777" w:rsidR="00AA4E7F" w:rsidRPr="00D24D79" w:rsidRDefault="00AA4E7F" w:rsidP="00D24D79">
      <w:pPr>
        <w:rPr>
          <w:b/>
          <w:bCs/>
        </w:rPr>
      </w:pPr>
    </w:p>
    <w:sectPr w:rsidR="00AA4E7F" w:rsidRPr="00D24D79">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E20B81" w14:textId="77777777" w:rsidR="00C460F3" w:rsidRDefault="00C460F3" w:rsidP="00E2263B">
      <w:r>
        <w:separator/>
      </w:r>
    </w:p>
  </w:endnote>
  <w:endnote w:type="continuationSeparator" w:id="0">
    <w:p w14:paraId="6847D370" w14:textId="77777777" w:rsidR="00C460F3" w:rsidRDefault="00C460F3" w:rsidP="00E22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18D90" w14:textId="77777777" w:rsidR="00C460F3" w:rsidRDefault="00C460F3" w:rsidP="00E2263B">
      <w:r>
        <w:separator/>
      </w:r>
    </w:p>
  </w:footnote>
  <w:footnote w:type="continuationSeparator" w:id="0">
    <w:p w14:paraId="08032F6E" w14:textId="77777777" w:rsidR="00C460F3" w:rsidRDefault="00C460F3" w:rsidP="00E226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BA325" w14:textId="15CC71AF" w:rsidR="00E2263B" w:rsidRPr="00E2263B" w:rsidRDefault="00E2263B">
    <w:pPr>
      <w:pStyle w:val="Header"/>
      <w:rPr>
        <w:rFonts w:ascii="Times New Roman" w:hAnsi="Times New Roman"/>
        <w:sz w:val="22"/>
        <w:szCs w:val="22"/>
      </w:rPr>
    </w:pPr>
    <w:r w:rsidRPr="00E2263B">
      <w:rPr>
        <w:rFonts w:ascii="Times New Roman" w:hAnsi="Times New Roman"/>
        <w:sz w:val="22"/>
        <w:szCs w:val="22"/>
      </w:rPr>
      <w:t xml:space="preserve">AAE 333L </w:t>
    </w:r>
    <w:r w:rsidR="008A53B9">
      <w:rPr>
        <w:rFonts w:ascii="Times New Roman" w:hAnsi="Times New Roman"/>
        <w:sz w:val="22"/>
        <w:szCs w:val="22"/>
      </w:rPr>
      <w:t>Fall</w:t>
    </w:r>
    <w:r>
      <w:rPr>
        <w:rFonts w:ascii="Times New Roman" w:hAnsi="Times New Roman"/>
        <w:sz w:val="22"/>
        <w:szCs w:val="22"/>
      </w:rPr>
      <w:t xml:space="preserve"> 201</w:t>
    </w:r>
    <w:r w:rsidR="000B683C">
      <w:rPr>
        <w:rFonts w:ascii="Times New Roman" w:hAnsi="Times New Roman"/>
        <w:sz w:val="22"/>
        <w:szCs w:val="22"/>
      </w:rPr>
      <w:t>9</w:t>
    </w:r>
    <w:r>
      <w:rPr>
        <w:rFonts w:ascii="Times New Roman" w:hAnsi="Times New Roman"/>
        <w:sz w:val="22"/>
        <w:szCs w:val="22"/>
      </w:rPr>
      <w:tab/>
    </w:r>
    <w:r w:rsidRPr="00E2263B">
      <w:rPr>
        <w:rFonts w:ascii="Times New Roman" w:hAnsi="Times New Roman"/>
        <w:sz w:val="22"/>
        <w:szCs w:val="22"/>
      </w:rPr>
      <w:ptab w:relativeTo="margin" w:alignment="center" w:leader="none"/>
    </w:r>
    <w:r w:rsidRPr="00E2263B">
      <w:rPr>
        <w:rFonts w:ascii="Times New Roman" w:hAnsi="Times New Roman"/>
        <w:sz w:val="22"/>
        <w:szCs w:val="22"/>
      </w:rPr>
      <w:ptab w:relativeTo="margin" w:alignment="right" w:leader="none"/>
    </w:r>
    <w:r w:rsidRPr="00E2263B">
      <w:rPr>
        <w:rFonts w:ascii="Times New Roman" w:hAnsi="Times New Roman"/>
        <w:sz w:val="22"/>
        <w:szCs w:val="22"/>
      </w:rPr>
      <w:t xml:space="preserve">Lab </w:t>
    </w:r>
    <w:r w:rsidR="001D795C">
      <w:rPr>
        <w:rFonts w:ascii="Times New Roman" w:hAnsi="Times New Roman"/>
        <w:sz w:val="22"/>
        <w:szCs w:val="22"/>
      </w:rPr>
      <w:t>4</w:t>
    </w:r>
    <w:r w:rsidRPr="00E2263B">
      <w:rPr>
        <w:rFonts w:ascii="Times New Roman" w:hAnsi="Times New Roman"/>
        <w:sz w:val="22"/>
        <w:szCs w:val="22"/>
      </w:rPr>
      <w:t xml:space="preserve"> Post-Lab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C86EC522"/>
    <w:lvl w:ilvl="0">
      <w:start w:val="1"/>
      <w:numFmt w:val="decimal"/>
      <w:pStyle w:val="Heading1"/>
      <w:lvlText w:val="%1."/>
      <w:lvlJc w:val="left"/>
      <w:pPr>
        <w:ind w:left="864" w:hanging="864"/>
      </w:pPr>
      <w:rPr>
        <w:rFonts w:cs="Times New Roman" w:hint="default"/>
      </w:rPr>
    </w:lvl>
    <w:lvl w:ilvl="1">
      <w:start w:val="1"/>
      <w:numFmt w:val="decimal"/>
      <w:pStyle w:val="Heading2"/>
      <w:lvlText w:val="%1.%2"/>
      <w:lvlJc w:val="left"/>
      <w:rPr>
        <w:rFonts w:cs="Times New Roman" w:hint="default"/>
      </w:rPr>
    </w:lvl>
    <w:lvl w:ilvl="2">
      <w:start w:val="1"/>
      <w:numFmt w:val="decimal"/>
      <w:pStyle w:val="Heading3"/>
      <w:lvlText w:val="%1.%2.%3"/>
      <w:lvlJc w:val="left"/>
      <w:rPr>
        <w:rFonts w:cs="Times New Roman" w:hint="default"/>
      </w:rPr>
    </w:lvl>
    <w:lvl w:ilvl="3">
      <w:start w:val="1"/>
      <w:numFmt w:val="decimal"/>
      <w:pStyle w:val="Heading4"/>
      <w:lvlText w:val="%1.%2.%3.%4"/>
      <w:lvlJc w:val="left"/>
      <w:rPr>
        <w:rFonts w:cs="Times New Roman" w:hint="default"/>
      </w:rPr>
    </w:lvl>
    <w:lvl w:ilvl="4">
      <w:start w:val="1"/>
      <w:numFmt w:val="decimal"/>
      <w:pStyle w:val="Heading5"/>
      <w:lvlText w:val="%1.%2.%3.%4.%5"/>
      <w:lvlJc w:val="left"/>
      <w:rPr>
        <w:rFonts w:cs="Times New Roman" w:hint="default"/>
      </w:rPr>
    </w:lvl>
    <w:lvl w:ilvl="5">
      <w:start w:val="1"/>
      <w:numFmt w:val="decimal"/>
      <w:pStyle w:val="Heading6"/>
      <w:lvlText w:val="%1.%2.%3.%4.%5.%6"/>
      <w:lvlJc w:val="left"/>
      <w:rPr>
        <w:rFonts w:cs="Times New Roman" w:hint="default"/>
      </w:rPr>
    </w:lvl>
    <w:lvl w:ilvl="6">
      <w:start w:val="1"/>
      <w:numFmt w:val="decimal"/>
      <w:pStyle w:val="Heading7"/>
      <w:lvlText w:val="%1.%2.%3.%4.%5.%6.%7"/>
      <w:lvlJc w:val="left"/>
      <w:rPr>
        <w:rFonts w:cs="Times New Roman" w:hint="default"/>
      </w:rPr>
    </w:lvl>
    <w:lvl w:ilvl="7">
      <w:start w:val="1"/>
      <w:numFmt w:val="decimal"/>
      <w:pStyle w:val="Heading8"/>
      <w:lvlText w:val="%1.%2.%3.%4.%5.%6.%7.%8"/>
      <w:lvlJc w:val="left"/>
      <w:rPr>
        <w:rFonts w:cs="Times New Roman" w:hint="default"/>
      </w:rPr>
    </w:lvl>
    <w:lvl w:ilvl="8">
      <w:start w:val="1"/>
      <w:numFmt w:val="decimal"/>
      <w:pStyle w:val="Heading9"/>
      <w:lvlText w:val="%1.%2.%3.%4.%5.%6.%7.%8.%9"/>
      <w:lvlJc w:val="left"/>
      <w:rPr>
        <w:rFonts w:cs="Times New Roman" w:hint="default"/>
      </w:rPr>
    </w:lvl>
  </w:abstractNum>
  <w:abstractNum w:abstractNumId="1" w15:restartNumberingAfterBreak="0">
    <w:nsid w:val="232D2250"/>
    <w:multiLevelType w:val="singleLevel"/>
    <w:tmpl w:val="04090017"/>
    <w:lvl w:ilvl="0">
      <w:start w:val="1"/>
      <w:numFmt w:val="lowerLetter"/>
      <w:lvlText w:val="%1)"/>
      <w:lvlJc w:val="left"/>
      <w:pPr>
        <w:tabs>
          <w:tab w:val="num" w:pos="360"/>
        </w:tabs>
        <w:ind w:left="360" w:hanging="360"/>
      </w:pPr>
      <w:rPr>
        <w:rFonts w:cs="Times New Roman"/>
      </w:rPr>
    </w:lvl>
  </w:abstractNum>
  <w:abstractNum w:abstractNumId="2" w15:restartNumberingAfterBreak="0">
    <w:nsid w:val="30B416CC"/>
    <w:multiLevelType w:val="hybridMultilevel"/>
    <w:tmpl w:val="F08497B6"/>
    <w:lvl w:ilvl="0" w:tplc="0394A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A46A13"/>
    <w:multiLevelType w:val="hybridMultilevel"/>
    <w:tmpl w:val="6C5209CA"/>
    <w:lvl w:ilvl="0" w:tplc="04090017">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47C64831"/>
    <w:multiLevelType w:val="hybridMultilevel"/>
    <w:tmpl w:val="00D08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B25E39"/>
    <w:multiLevelType w:val="hybridMultilevel"/>
    <w:tmpl w:val="E66434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8C58E7"/>
    <w:multiLevelType w:val="hybridMultilevel"/>
    <w:tmpl w:val="7B724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192A59"/>
    <w:multiLevelType w:val="hybridMultilevel"/>
    <w:tmpl w:val="244CF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DA7FF1"/>
    <w:multiLevelType w:val="hybridMultilevel"/>
    <w:tmpl w:val="8F228CF6"/>
    <w:lvl w:ilvl="0" w:tplc="1CFE9D40">
      <w:start w:val="1"/>
      <w:numFmt w:val="lowerLetter"/>
      <w:lvlText w:val="%1)"/>
      <w:lvlJc w:val="left"/>
      <w:pPr>
        <w:tabs>
          <w:tab w:val="num" w:pos="720"/>
        </w:tabs>
        <w:ind w:left="720" w:hanging="360"/>
      </w:pPr>
      <w:rPr>
        <w:rFonts w:ascii="Times New Roman" w:eastAsia="Times New Roman" w:hAnsi="Times New Roman" w:cs="Times New Roman"/>
        <w:sz w:val="24"/>
        <w:szCs w:val="24"/>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7E36284D"/>
    <w:multiLevelType w:val="hybridMultilevel"/>
    <w:tmpl w:val="2518956A"/>
    <w:lvl w:ilvl="0" w:tplc="04090011">
      <w:start w:val="1"/>
      <w:numFmt w:val="decimal"/>
      <w:lvlText w:val="%1)"/>
      <w:lvlJc w:val="left"/>
      <w:pPr>
        <w:ind w:left="720" w:hanging="360"/>
      </w:pPr>
    </w:lvl>
    <w:lvl w:ilvl="1" w:tplc="F6D4C7E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0E0D0C"/>
    <w:multiLevelType w:val="hybridMultilevel"/>
    <w:tmpl w:val="A8CC2666"/>
    <w:lvl w:ilvl="0" w:tplc="04090011">
      <w:start w:val="1"/>
      <w:numFmt w:val="decimal"/>
      <w:lvlText w:val="%1)"/>
      <w:lvlJc w:val="left"/>
      <w:pPr>
        <w:ind w:left="720" w:hanging="360"/>
      </w:pPr>
      <w:rPr>
        <w:rFonts w:cs="Times New Roman" w:hint="default"/>
      </w:rPr>
    </w:lvl>
    <w:lvl w:ilvl="1" w:tplc="8468118E">
      <w:start w:val="6"/>
      <w:numFmt w:val="bullet"/>
      <w:lvlText w:val=""/>
      <w:lvlJc w:val="left"/>
      <w:pPr>
        <w:tabs>
          <w:tab w:val="num" w:pos="1440"/>
        </w:tabs>
        <w:ind w:left="1440" w:hanging="360"/>
      </w:pPr>
      <w:rPr>
        <w:rFonts w:ascii="Symbol" w:eastAsia="Times New Roman" w:hAnsi="Symbol" w:hint="default"/>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8"/>
  </w:num>
  <w:num w:numId="3">
    <w:abstractNumId w:val="9"/>
  </w:num>
  <w:num w:numId="4">
    <w:abstractNumId w:val="2"/>
  </w:num>
  <w:num w:numId="5">
    <w:abstractNumId w:val="5"/>
  </w:num>
  <w:num w:numId="6">
    <w:abstractNumId w:val="3"/>
  </w:num>
  <w:num w:numId="7">
    <w:abstractNumId w:val="10"/>
  </w:num>
  <w:num w:numId="8">
    <w:abstractNumId w:val="1"/>
  </w:num>
  <w:num w:numId="9">
    <w:abstractNumId w:val="7"/>
  </w:num>
  <w:num w:numId="10">
    <w:abstractNumId w:val="4"/>
  </w:num>
  <w:num w:numId="1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小池 智己">
    <w15:presenceInfo w15:providerId="Windows Live" w15:userId="bd6265594aeb46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553"/>
    <w:rsid w:val="000B683C"/>
    <w:rsid w:val="000C4EEA"/>
    <w:rsid w:val="001C4089"/>
    <w:rsid w:val="001D795C"/>
    <w:rsid w:val="001D7E52"/>
    <w:rsid w:val="002868EB"/>
    <w:rsid w:val="002C3C88"/>
    <w:rsid w:val="00391050"/>
    <w:rsid w:val="00396AD0"/>
    <w:rsid w:val="00424965"/>
    <w:rsid w:val="004678EF"/>
    <w:rsid w:val="004E261E"/>
    <w:rsid w:val="0052391B"/>
    <w:rsid w:val="005A05CC"/>
    <w:rsid w:val="005D39F2"/>
    <w:rsid w:val="006075F5"/>
    <w:rsid w:val="0064102F"/>
    <w:rsid w:val="006F6CE7"/>
    <w:rsid w:val="007C0D3D"/>
    <w:rsid w:val="007C172D"/>
    <w:rsid w:val="008035BF"/>
    <w:rsid w:val="00863553"/>
    <w:rsid w:val="00890985"/>
    <w:rsid w:val="00894BA3"/>
    <w:rsid w:val="008A53B9"/>
    <w:rsid w:val="00915DDE"/>
    <w:rsid w:val="009412C0"/>
    <w:rsid w:val="00964B04"/>
    <w:rsid w:val="00A1367B"/>
    <w:rsid w:val="00A17324"/>
    <w:rsid w:val="00A348D7"/>
    <w:rsid w:val="00A46B80"/>
    <w:rsid w:val="00A93729"/>
    <w:rsid w:val="00AA4E7F"/>
    <w:rsid w:val="00C423D9"/>
    <w:rsid w:val="00C460F3"/>
    <w:rsid w:val="00C74648"/>
    <w:rsid w:val="00CD2EB6"/>
    <w:rsid w:val="00D1693B"/>
    <w:rsid w:val="00D24D79"/>
    <w:rsid w:val="00D75A14"/>
    <w:rsid w:val="00DA08B7"/>
    <w:rsid w:val="00E0119E"/>
    <w:rsid w:val="00E15F10"/>
    <w:rsid w:val="00E2263B"/>
    <w:rsid w:val="00E51151"/>
    <w:rsid w:val="00E6775F"/>
    <w:rsid w:val="00E73B58"/>
    <w:rsid w:val="00E86210"/>
    <w:rsid w:val="00EA11CB"/>
    <w:rsid w:val="00EB1FB3"/>
    <w:rsid w:val="00EE3B8C"/>
    <w:rsid w:val="00F25B3A"/>
    <w:rsid w:val="00FA7D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2A2B4"/>
  <w15:chartTrackingRefBased/>
  <w15:docId w15:val="{7394AB0F-D466-48CA-B5FA-8B665B8E1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6355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uiPriority w:val="99"/>
    <w:qFormat/>
    <w:rsid w:val="00863553"/>
    <w:pPr>
      <w:keepNext/>
      <w:numPr>
        <w:numId w:val="1"/>
      </w:numPr>
      <w:spacing w:before="240" w:after="60"/>
      <w:outlineLvl w:val="0"/>
    </w:pPr>
    <w:rPr>
      <w:rFonts w:eastAsia="Calibri"/>
      <w:b/>
      <w:kern w:val="28"/>
      <w:lang w:val="x-none" w:eastAsia="x-none"/>
    </w:rPr>
  </w:style>
  <w:style w:type="paragraph" w:styleId="Heading2">
    <w:name w:val="heading 2"/>
    <w:basedOn w:val="Normal"/>
    <w:next w:val="Normal"/>
    <w:link w:val="Heading2Char"/>
    <w:uiPriority w:val="99"/>
    <w:qFormat/>
    <w:rsid w:val="00863553"/>
    <w:pPr>
      <w:keepNext/>
      <w:numPr>
        <w:ilvl w:val="1"/>
        <w:numId w:val="1"/>
      </w:numPr>
      <w:spacing w:before="240" w:after="60"/>
      <w:outlineLvl w:val="1"/>
    </w:pPr>
    <w:rPr>
      <w:rFonts w:eastAsia="Calibri"/>
      <w:b/>
      <w:i/>
      <w:lang w:val="x-none" w:eastAsia="x-none"/>
    </w:rPr>
  </w:style>
  <w:style w:type="paragraph" w:styleId="Heading3">
    <w:name w:val="heading 3"/>
    <w:basedOn w:val="Normal"/>
    <w:next w:val="Normal"/>
    <w:link w:val="Heading3Char"/>
    <w:uiPriority w:val="99"/>
    <w:qFormat/>
    <w:rsid w:val="00863553"/>
    <w:pPr>
      <w:keepNext/>
      <w:numPr>
        <w:ilvl w:val="2"/>
        <w:numId w:val="1"/>
      </w:numPr>
      <w:spacing w:before="240" w:after="60"/>
      <w:outlineLvl w:val="2"/>
    </w:pPr>
    <w:rPr>
      <w:rFonts w:ascii="Times New Roman" w:eastAsia="Calibri" w:hAnsi="Times New Roman"/>
      <w:b/>
      <w:lang w:val="x-none" w:eastAsia="x-none"/>
    </w:rPr>
  </w:style>
  <w:style w:type="paragraph" w:styleId="Heading4">
    <w:name w:val="heading 4"/>
    <w:basedOn w:val="Normal"/>
    <w:next w:val="Normal"/>
    <w:link w:val="Heading4Char"/>
    <w:uiPriority w:val="99"/>
    <w:qFormat/>
    <w:rsid w:val="00863553"/>
    <w:pPr>
      <w:keepNext/>
      <w:numPr>
        <w:ilvl w:val="3"/>
        <w:numId w:val="1"/>
      </w:numPr>
      <w:spacing w:before="240" w:after="60"/>
      <w:outlineLvl w:val="3"/>
    </w:pPr>
    <w:rPr>
      <w:rFonts w:ascii="Times New Roman" w:eastAsia="Calibri" w:hAnsi="Times New Roman"/>
      <w:b/>
      <w:i/>
      <w:lang w:val="x-none" w:eastAsia="x-none"/>
    </w:rPr>
  </w:style>
  <w:style w:type="paragraph" w:styleId="Heading5">
    <w:name w:val="heading 5"/>
    <w:basedOn w:val="Normal"/>
    <w:next w:val="Normal"/>
    <w:link w:val="Heading5Char"/>
    <w:uiPriority w:val="99"/>
    <w:qFormat/>
    <w:rsid w:val="00863553"/>
    <w:pPr>
      <w:numPr>
        <w:ilvl w:val="4"/>
        <w:numId w:val="1"/>
      </w:numPr>
      <w:spacing w:before="240" w:after="60"/>
      <w:outlineLvl w:val="4"/>
    </w:pPr>
    <w:rPr>
      <w:rFonts w:eastAsia="Calibri"/>
      <w:lang w:val="x-none" w:eastAsia="x-none"/>
    </w:rPr>
  </w:style>
  <w:style w:type="paragraph" w:styleId="Heading6">
    <w:name w:val="heading 6"/>
    <w:basedOn w:val="Normal"/>
    <w:next w:val="Normal"/>
    <w:link w:val="Heading6Char"/>
    <w:uiPriority w:val="99"/>
    <w:qFormat/>
    <w:rsid w:val="00863553"/>
    <w:pPr>
      <w:numPr>
        <w:ilvl w:val="5"/>
        <w:numId w:val="1"/>
      </w:numPr>
      <w:spacing w:before="240" w:after="60"/>
      <w:outlineLvl w:val="5"/>
    </w:pPr>
    <w:rPr>
      <w:rFonts w:eastAsia="Calibri"/>
      <w:i/>
      <w:lang w:val="x-none" w:eastAsia="x-none"/>
    </w:rPr>
  </w:style>
  <w:style w:type="paragraph" w:styleId="Heading7">
    <w:name w:val="heading 7"/>
    <w:basedOn w:val="Normal"/>
    <w:next w:val="Normal"/>
    <w:link w:val="Heading7Char"/>
    <w:uiPriority w:val="99"/>
    <w:qFormat/>
    <w:rsid w:val="00863553"/>
    <w:pPr>
      <w:numPr>
        <w:ilvl w:val="6"/>
        <w:numId w:val="1"/>
      </w:numPr>
      <w:spacing w:before="240" w:after="60"/>
      <w:outlineLvl w:val="6"/>
    </w:pPr>
    <w:rPr>
      <w:rFonts w:eastAsia="Calibri"/>
      <w:lang w:val="x-none" w:eastAsia="x-none"/>
    </w:rPr>
  </w:style>
  <w:style w:type="paragraph" w:styleId="Heading8">
    <w:name w:val="heading 8"/>
    <w:basedOn w:val="Normal"/>
    <w:next w:val="Normal"/>
    <w:link w:val="Heading8Char"/>
    <w:uiPriority w:val="99"/>
    <w:qFormat/>
    <w:rsid w:val="00863553"/>
    <w:pPr>
      <w:numPr>
        <w:ilvl w:val="7"/>
        <w:numId w:val="1"/>
      </w:numPr>
      <w:spacing w:before="240" w:after="60"/>
      <w:outlineLvl w:val="7"/>
    </w:pPr>
    <w:rPr>
      <w:rFonts w:eastAsia="Calibri"/>
      <w:i/>
      <w:lang w:val="x-none" w:eastAsia="x-none"/>
    </w:rPr>
  </w:style>
  <w:style w:type="paragraph" w:styleId="Heading9">
    <w:name w:val="heading 9"/>
    <w:basedOn w:val="Normal"/>
    <w:next w:val="Normal"/>
    <w:link w:val="Heading9Char"/>
    <w:uiPriority w:val="99"/>
    <w:qFormat/>
    <w:rsid w:val="00863553"/>
    <w:pPr>
      <w:numPr>
        <w:ilvl w:val="8"/>
        <w:numId w:val="1"/>
      </w:numPr>
      <w:spacing w:before="240" w:after="60"/>
      <w:outlineLvl w:val="8"/>
    </w:pPr>
    <w:rPr>
      <w:rFonts w:eastAsia="Calibri"/>
      <w:i/>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63553"/>
    <w:rPr>
      <w:rFonts w:ascii="Arial" w:eastAsia="Calibri" w:hAnsi="Arial" w:cs="Times New Roman"/>
      <w:b/>
      <w:kern w:val="28"/>
      <w:sz w:val="20"/>
      <w:szCs w:val="20"/>
      <w:lang w:val="x-none" w:eastAsia="x-none"/>
    </w:rPr>
  </w:style>
  <w:style w:type="character" w:customStyle="1" w:styleId="Heading2Char">
    <w:name w:val="Heading 2 Char"/>
    <w:basedOn w:val="DefaultParagraphFont"/>
    <w:link w:val="Heading2"/>
    <w:uiPriority w:val="99"/>
    <w:rsid w:val="00863553"/>
    <w:rPr>
      <w:rFonts w:ascii="Arial" w:eastAsia="Calibri" w:hAnsi="Arial" w:cs="Times New Roman"/>
      <w:b/>
      <w:i/>
      <w:sz w:val="20"/>
      <w:szCs w:val="20"/>
      <w:lang w:val="x-none" w:eastAsia="x-none"/>
    </w:rPr>
  </w:style>
  <w:style w:type="character" w:customStyle="1" w:styleId="Heading3Char">
    <w:name w:val="Heading 3 Char"/>
    <w:basedOn w:val="DefaultParagraphFont"/>
    <w:link w:val="Heading3"/>
    <w:uiPriority w:val="99"/>
    <w:rsid w:val="00863553"/>
    <w:rPr>
      <w:rFonts w:ascii="Times New Roman" w:eastAsia="Calibri" w:hAnsi="Times New Roman" w:cs="Times New Roman"/>
      <w:b/>
      <w:sz w:val="20"/>
      <w:szCs w:val="20"/>
      <w:lang w:val="x-none" w:eastAsia="x-none"/>
    </w:rPr>
  </w:style>
  <w:style w:type="character" w:customStyle="1" w:styleId="Heading4Char">
    <w:name w:val="Heading 4 Char"/>
    <w:basedOn w:val="DefaultParagraphFont"/>
    <w:link w:val="Heading4"/>
    <w:uiPriority w:val="99"/>
    <w:rsid w:val="00863553"/>
    <w:rPr>
      <w:rFonts w:ascii="Times New Roman" w:eastAsia="Calibri" w:hAnsi="Times New Roman" w:cs="Times New Roman"/>
      <w:b/>
      <w:i/>
      <w:sz w:val="20"/>
      <w:szCs w:val="20"/>
      <w:lang w:val="x-none" w:eastAsia="x-none"/>
    </w:rPr>
  </w:style>
  <w:style w:type="character" w:customStyle="1" w:styleId="Heading5Char">
    <w:name w:val="Heading 5 Char"/>
    <w:basedOn w:val="DefaultParagraphFont"/>
    <w:link w:val="Heading5"/>
    <w:uiPriority w:val="99"/>
    <w:rsid w:val="00863553"/>
    <w:rPr>
      <w:rFonts w:ascii="Arial" w:eastAsia="Calibri" w:hAnsi="Arial" w:cs="Times New Roman"/>
      <w:sz w:val="20"/>
      <w:szCs w:val="20"/>
      <w:lang w:val="x-none" w:eastAsia="x-none"/>
    </w:rPr>
  </w:style>
  <w:style w:type="character" w:customStyle="1" w:styleId="Heading6Char">
    <w:name w:val="Heading 6 Char"/>
    <w:basedOn w:val="DefaultParagraphFont"/>
    <w:link w:val="Heading6"/>
    <w:uiPriority w:val="99"/>
    <w:rsid w:val="00863553"/>
    <w:rPr>
      <w:rFonts w:ascii="Arial" w:eastAsia="Calibri" w:hAnsi="Arial" w:cs="Times New Roman"/>
      <w:i/>
      <w:sz w:val="20"/>
      <w:szCs w:val="20"/>
      <w:lang w:val="x-none" w:eastAsia="x-none"/>
    </w:rPr>
  </w:style>
  <w:style w:type="character" w:customStyle="1" w:styleId="Heading7Char">
    <w:name w:val="Heading 7 Char"/>
    <w:basedOn w:val="DefaultParagraphFont"/>
    <w:link w:val="Heading7"/>
    <w:uiPriority w:val="99"/>
    <w:rsid w:val="00863553"/>
    <w:rPr>
      <w:rFonts w:ascii="Arial" w:eastAsia="Calibri" w:hAnsi="Arial" w:cs="Times New Roman"/>
      <w:sz w:val="20"/>
      <w:szCs w:val="20"/>
      <w:lang w:val="x-none" w:eastAsia="x-none"/>
    </w:rPr>
  </w:style>
  <w:style w:type="character" w:customStyle="1" w:styleId="Heading8Char">
    <w:name w:val="Heading 8 Char"/>
    <w:basedOn w:val="DefaultParagraphFont"/>
    <w:link w:val="Heading8"/>
    <w:uiPriority w:val="99"/>
    <w:rsid w:val="00863553"/>
    <w:rPr>
      <w:rFonts w:ascii="Arial" w:eastAsia="Calibri" w:hAnsi="Arial" w:cs="Times New Roman"/>
      <w:i/>
      <w:sz w:val="20"/>
      <w:szCs w:val="20"/>
      <w:lang w:val="x-none" w:eastAsia="x-none"/>
    </w:rPr>
  </w:style>
  <w:style w:type="character" w:customStyle="1" w:styleId="Heading9Char">
    <w:name w:val="Heading 9 Char"/>
    <w:basedOn w:val="DefaultParagraphFont"/>
    <w:link w:val="Heading9"/>
    <w:uiPriority w:val="99"/>
    <w:rsid w:val="00863553"/>
    <w:rPr>
      <w:rFonts w:ascii="Arial" w:eastAsia="Calibri" w:hAnsi="Arial" w:cs="Times New Roman"/>
      <w:i/>
      <w:sz w:val="20"/>
      <w:szCs w:val="20"/>
      <w:lang w:val="x-none" w:eastAsia="x-none"/>
    </w:rPr>
  </w:style>
  <w:style w:type="paragraph" w:styleId="ListParagraph">
    <w:name w:val="List Paragraph"/>
    <w:basedOn w:val="Normal"/>
    <w:uiPriority w:val="99"/>
    <w:qFormat/>
    <w:rsid w:val="00863553"/>
    <w:pPr>
      <w:ind w:left="720"/>
      <w:contextualSpacing/>
    </w:pPr>
  </w:style>
  <w:style w:type="paragraph" w:styleId="Header">
    <w:name w:val="header"/>
    <w:basedOn w:val="Normal"/>
    <w:link w:val="HeaderChar"/>
    <w:uiPriority w:val="99"/>
    <w:unhideWhenUsed/>
    <w:rsid w:val="00E2263B"/>
    <w:pPr>
      <w:tabs>
        <w:tab w:val="center" w:pos="4680"/>
        <w:tab w:val="right" w:pos="9360"/>
      </w:tabs>
    </w:pPr>
  </w:style>
  <w:style w:type="character" w:customStyle="1" w:styleId="HeaderChar">
    <w:name w:val="Header Char"/>
    <w:basedOn w:val="DefaultParagraphFont"/>
    <w:link w:val="Header"/>
    <w:uiPriority w:val="99"/>
    <w:rsid w:val="00E2263B"/>
    <w:rPr>
      <w:rFonts w:ascii="Arial" w:eastAsia="Times New Roman" w:hAnsi="Arial" w:cs="Times New Roman"/>
      <w:sz w:val="20"/>
      <w:szCs w:val="20"/>
    </w:rPr>
  </w:style>
  <w:style w:type="paragraph" w:styleId="Footer">
    <w:name w:val="footer"/>
    <w:basedOn w:val="Normal"/>
    <w:link w:val="FooterChar"/>
    <w:uiPriority w:val="99"/>
    <w:unhideWhenUsed/>
    <w:rsid w:val="00E2263B"/>
    <w:pPr>
      <w:tabs>
        <w:tab w:val="center" w:pos="4680"/>
        <w:tab w:val="right" w:pos="9360"/>
      </w:tabs>
    </w:pPr>
  </w:style>
  <w:style w:type="character" w:customStyle="1" w:styleId="FooterChar">
    <w:name w:val="Footer Char"/>
    <w:basedOn w:val="DefaultParagraphFont"/>
    <w:link w:val="Footer"/>
    <w:uiPriority w:val="99"/>
    <w:rsid w:val="00E2263B"/>
    <w:rPr>
      <w:rFonts w:ascii="Arial" w:eastAsia="Times New Roman" w:hAnsi="Arial" w:cs="Times New Roman"/>
      <w:sz w:val="20"/>
      <w:szCs w:val="20"/>
    </w:rPr>
  </w:style>
  <w:style w:type="character" w:styleId="PlaceholderText">
    <w:name w:val="Placeholder Text"/>
    <w:basedOn w:val="DefaultParagraphFont"/>
    <w:uiPriority w:val="99"/>
    <w:semiHidden/>
    <w:rsid w:val="00FA7D87"/>
    <w:rPr>
      <w:color w:val="808080"/>
    </w:rPr>
  </w:style>
  <w:style w:type="paragraph" w:styleId="Caption">
    <w:name w:val="caption"/>
    <w:basedOn w:val="Normal"/>
    <w:next w:val="Normal"/>
    <w:uiPriority w:val="35"/>
    <w:unhideWhenUsed/>
    <w:qFormat/>
    <w:rsid w:val="009412C0"/>
    <w:pPr>
      <w:spacing w:after="200"/>
    </w:pPr>
    <w:rPr>
      <w:i/>
      <w:iCs/>
      <w:color w:val="44546A" w:themeColor="text2"/>
      <w:sz w:val="18"/>
      <w:szCs w:val="18"/>
    </w:rPr>
  </w:style>
  <w:style w:type="table" w:styleId="TableGrid">
    <w:name w:val="Table Grid"/>
    <w:basedOn w:val="TableNormal"/>
    <w:uiPriority w:val="39"/>
    <w:rsid w:val="00E511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2cae210">
    <w:name w:val="sc12cae210"/>
    <w:basedOn w:val="DefaultParagraphFont"/>
    <w:rsid w:val="00AA4E7F"/>
  </w:style>
  <w:style w:type="character" w:customStyle="1" w:styleId="sc12cae2151">
    <w:name w:val="sc12cae2151"/>
    <w:basedOn w:val="DefaultParagraphFont"/>
    <w:rsid w:val="00AA4E7F"/>
    <w:rPr>
      <w:color w:val="228B22"/>
    </w:rPr>
  </w:style>
  <w:style w:type="character" w:customStyle="1" w:styleId="sc12cae2161">
    <w:name w:val="sc12cae2161"/>
    <w:basedOn w:val="DefaultParagraphFont"/>
    <w:rsid w:val="00AA4E7F"/>
    <w:rPr>
      <w:color w:val="A020F0"/>
    </w:rPr>
  </w:style>
  <w:style w:type="character" w:customStyle="1" w:styleId="sc12cae2171">
    <w:name w:val="sc12cae2171"/>
    <w:basedOn w:val="DefaultParagraphFont"/>
    <w:rsid w:val="00AA4E7F"/>
    <w:rPr>
      <w:color w:val="0000FF"/>
    </w:rPr>
  </w:style>
  <w:style w:type="character" w:customStyle="1" w:styleId="sd0e1d0370">
    <w:name w:val="sd0e1d0370"/>
    <w:basedOn w:val="DefaultParagraphFont"/>
    <w:rsid w:val="00C74648"/>
  </w:style>
  <w:style w:type="character" w:customStyle="1" w:styleId="sd0e1d03741">
    <w:name w:val="sd0e1d03741"/>
    <w:basedOn w:val="DefaultParagraphFont"/>
    <w:rsid w:val="00C74648"/>
    <w:rPr>
      <w:color w:val="A020F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802556">
      <w:bodyDiv w:val="1"/>
      <w:marLeft w:val="0"/>
      <w:marRight w:val="0"/>
      <w:marTop w:val="0"/>
      <w:marBottom w:val="0"/>
      <w:divBdr>
        <w:top w:val="none" w:sz="0" w:space="0" w:color="auto"/>
        <w:left w:val="none" w:sz="0" w:space="0" w:color="auto"/>
        <w:bottom w:val="none" w:sz="0" w:space="0" w:color="auto"/>
        <w:right w:val="none" w:sz="0" w:space="0" w:color="auto"/>
      </w:divBdr>
      <w:divsChild>
        <w:div w:id="449983335">
          <w:marLeft w:val="0"/>
          <w:marRight w:val="0"/>
          <w:marTop w:val="0"/>
          <w:marBottom w:val="0"/>
          <w:divBdr>
            <w:top w:val="none" w:sz="0" w:space="0" w:color="auto"/>
            <w:left w:val="none" w:sz="0" w:space="0" w:color="auto"/>
            <w:bottom w:val="none" w:sz="0" w:space="0" w:color="auto"/>
            <w:right w:val="none" w:sz="0" w:space="0" w:color="auto"/>
          </w:divBdr>
          <w:divsChild>
            <w:div w:id="253560494">
              <w:marLeft w:val="0"/>
              <w:marRight w:val="0"/>
              <w:marTop w:val="0"/>
              <w:marBottom w:val="0"/>
              <w:divBdr>
                <w:top w:val="none" w:sz="0" w:space="0" w:color="auto"/>
                <w:left w:val="none" w:sz="0" w:space="0" w:color="auto"/>
                <w:bottom w:val="none" w:sz="0" w:space="0" w:color="auto"/>
                <w:right w:val="none" w:sz="0" w:space="0" w:color="auto"/>
              </w:divBdr>
              <w:divsChild>
                <w:div w:id="1714189404">
                  <w:marLeft w:val="0"/>
                  <w:marRight w:val="0"/>
                  <w:marTop w:val="150"/>
                  <w:marBottom w:val="150"/>
                  <w:divBdr>
                    <w:top w:val="none" w:sz="0" w:space="0" w:color="auto"/>
                    <w:left w:val="none" w:sz="0" w:space="0" w:color="auto"/>
                    <w:bottom w:val="none" w:sz="0" w:space="0" w:color="auto"/>
                    <w:right w:val="none" w:sz="0" w:space="0" w:color="auto"/>
                  </w:divBdr>
                  <w:divsChild>
                    <w:div w:id="538663706">
                      <w:marLeft w:val="0"/>
                      <w:marRight w:val="0"/>
                      <w:marTop w:val="0"/>
                      <w:marBottom w:val="0"/>
                      <w:divBdr>
                        <w:top w:val="none" w:sz="0" w:space="0" w:color="auto"/>
                        <w:left w:val="none" w:sz="0" w:space="0" w:color="auto"/>
                        <w:bottom w:val="none" w:sz="0" w:space="0" w:color="auto"/>
                        <w:right w:val="none" w:sz="0" w:space="0" w:color="auto"/>
                      </w:divBdr>
                      <w:divsChild>
                        <w:div w:id="962855510">
                          <w:marLeft w:val="240"/>
                          <w:marRight w:val="0"/>
                          <w:marTop w:val="0"/>
                          <w:marBottom w:val="0"/>
                          <w:divBdr>
                            <w:top w:val="none" w:sz="0" w:space="0" w:color="auto"/>
                            <w:left w:val="none" w:sz="0" w:space="0" w:color="auto"/>
                            <w:bottom w:val="none" w:sz="0" w:space="0" w:color="auto"/>
                            <w:right w:val="none" w:sz="0" w:space="0" w:color="auto"/>
                          </w:divBdr>
                        </w:div>
                      </w:divsChild>
                    </w:div>
                    <w:div w:id="140781531">
                      <w:marLeft w:val="0"/>
                      <w:marRight w:val="0"/>
                      <w:marTop w:val="0"/>
                      <w:marBottom w:val="0"/>
                      <w:divBdr>
                        <w:top w:val="none" w:sz="0" w:space="0" w:color="auto"/>
                        <w:left w:val="none" w:sz="0" w:space="0" w:color="auto"/>
                        <w:bottom w:val="none" w:sz="0" w:space="0" w:color="auto"/>
                        <w:right w:val="none" w:sz="0" w:space="0" w:color="auto"/>
                      </w:divBdr>
                      <w:divsChild>
                        <w:div w:id="704065549">
                          <w:marLeft w:val="240"/>
                          <w:marRight w:val="0"/>
                          <w:marTop w:val="0"/>
                          <w:marBottom w:val="0"/>
                          <w:divBdr>
                            <w:top w:val="none" w:sz="0" w:space="0" w:color="auto"/>
                            <w:left w:val="none" w:sz="0" w:space="0" w:color="auto"/>
                            <w:bottom w:val="none" w:sz="0" w:space="0" w:color="auto"/>
                            <w:right w:val="none" w:sz="0" w:space="0" w:color="auto"/>
                          </w:divBdr>
                        </w:div>
                      </w:divsChild>
                    </w:div>
                    <w:div w:id="1073772196">
                      <w:marLeft w:val="0"/>
                      <w:marRight w:val="0"/>
                      <w:marTop w:val="0"/>
                      <w:marBottom w:val="0"/>
                      <w:divBdr>
                        <w:top w:val="none" w:sz="0" w:space="0" w:color="auto"/>
                        <w:left w:val="none" w:sz="0" w:space="0" w:color="auto"/>
                        <w:bottom w:val="none" w:sz="0" w:space="0" w:color="auto"/>
                        <w:right w:val="none" w:sz="0" w:space="0" w:color="auto"/>
                      </w:divBdr>
                      <w:divsChild>
                        <w:div w:id="580484770">
                          <w:marLeft w:val="240"/>
                          <w:marRight w:val="0"/>
                          <w:marTop w:val="0"/>
                          <w:marBottom w:val="0"/>
                          <w:divBdr>
                            <w:top w:val="none" w:sz="0" w:space="0" w:color="auto"/>
                            <w:left w:val="none" w:sz="0" w:space="0" w:color="auto"/>
                            <w:bottom w:val="none" w:sz="0" w:space="0" w:color="auto"/>
                            <w:right w:val="none" w:sz="0" w:space="0" w:color="auto"/>
                          </w:divBdr>
                        </w:div>
                      </w:divsChild>
                    </w:div>
                    <w:div w:id="184025920">
                      <w:marLeft w:val="0"/>
                      <w:marRight w:val="0"/>
                      <w:marTop w:val="0"/>
                      <w:marBottom w:val="0"/>
                      <w:divBdr>
                        <w:top w:val="none" w:sz="0" w:space="0" w:color="auto"/>
                        <w:left w:val="none" w:sz="0" w:space="0" w:color="auto"/>
                        <w:bottom w:val="none" w:sz="0" w:space="0" w:color="auto"/>
                        <w:right w:val="none" w:sz="0" w:space="0" w:color="auto"/>
                      </w:divBdr>
                    </w:div>
                    <w:div w:id="903377001">
                      <w:marLeft w:val="0"/>
                      <w:marRight w:val="0"/>
                      <w:marTop w:val="0"/>
                      <w:marBottom w:val="0"/>
                      <w:divBdr>
                        <w:top w:val="none" w:sz="0" w:space="0" w:color="auto"/>
                        <w:left w:val="none" w:sz="0" w:space="0" w:color="auto"/>
                        <w:bottom w:val="none" w:sz="0" w:space="0" w:color="auto"/>
                        <w:right w:val="none" w:sz="0" w:space="0" w:color="auto"/>
                      </w:divBdr>
                      <w:divsChild>
                        <w:div w:id="760877245">
                          <w:marLeft w:val="240"/>
                          <w:marRight w:val="0"/>
                          <w:marTop w:val="0"/>
                          <w:marBottom w:val="0"/>
                          <w:divBdr>
                            <w:top w:val="none" w:sz="0" w:space="0" w:color="auto"/>
                            <w:left w:val="none" w:sz="0" w:space="0" w:color="auto"/>
                            <w:bottom w:val="none" w:sz="0" w:space="0" w:color="auto"/>
                            <w:right w:val="none" w:sz="0" w:space="0" w:color="auto"/>
                          </w:divBdr>
                        </w:div>
                      </w:divsChild>
                    </w:div>
                    <w:div w:id="2144762447">
                      <w:marLeft w:val="0"/>
                      <w:marRight w:val="0"/>
                      <w:marTop w:val="0"/>
                      <w:marBottom w:val="0"/>
                      <w:divBdr>
                        <w:top w:val="none" w:sz="0" w:space="0" w:color="auto"/>
                        <w:left w:val="none" w:sz="0" w:space="0" w:color="auto"/>
                        <w:bottom w:val="none" w:sz="0" w:space="0" w:color="auto"/>
                        <w:right w:val="none" w:sz="0" w:space="0" w:color="auto"/>
                      </w:divBdr>
                      <w:divsChild>
                        <w:div w:id="663120913">
                          <w:marLeft w:val="240"/>
                          <w:marRight w:val="0"/>
                          <w:marTop w:val="0"/>
                          <w:marBottom w:val="0"/>
                          <w:divBdr>
                            <w:top w:val="none" w:sz="0" w:space="0" w:color="auto"/>
                            <w:left w:val="none" w:sz="0" w:space="0" w:color="auto"/>
                            <w:bottom w:val="none" w:sz="0" w:space="0" w:color="auto"/>
                            <w:right w:val="none" w:sz="0" w:space="0" w:color="auto"/>
                          </w:divBdr>
                        </w:div>
                      </w:divsChild>
                    </w:div>
                    <w:div w:id="671757005">
                      <w:marLeft w:val="0"/>
                      <w:marRight w:val="0"/>
                      <w:marTop w:val="0"/>
                      <w:marBottom w:val="0"/>
                      <w:divBdr>
                        <w:top w:val="none" w:sz="0" w:space="0" w:color="auto"/>
                        <w:left w:val="none" w:sz="0" w:space="0" w:color="auto"/>
                        <w:bottom w:val="none" w:sz="0" w:space="0" w:color="auto"/>
                        <w:right w:val="none" w:sz="0" w:space="0" w:color="auto"/>
                      </w:divBdr>
                      <w:divsChild>
                        <w:div w:id="1706364032">
                          <w:marLeft w:val="240"/>
                          <w:marRight w:val="0"/>
                          <w:marTop w:val="0"/>
                          <w:marBottom w:val="0"/>
                          <w:divBdr>
                            <w:top w:val="none" w:sz="0" w:space="0" w:color="auto"/>
                            <w:left w:val="none" w:sz="0" w:space="0" w:color="auto"/>
                            <w:bottom w:val="none" w:sz="0" w:space="0" w:color="auto"/>
                            <w:right w:val="none" w:sz="0" w:space="0" w:color="auto"/>
                          </w:divBdr>
                        </w:div>
                      </w:divsChild>
                    </w:div>
                    <w:div w:id="1010987961">
                      <w:marLeft w:val="0"/>
                      <w:marRight w:val="0"/>
                      <w:marTop w:val="0"/>
                      <w:marBottom w:val="0"/>
                      <w:divBdr>
                        <w:top w:val="none" w:sz="0" w:space="0" w:color="auto"/>
                        <w:left w:val="none" w:sz="0" w:space="0" w:color="auto"/>
                        <w:bottom w:val="none" w:sz="0" w:space="0" w:color="auto"/>
                        <w:right w:val="none" w:sz="0" w:space="0" w:color="auto"/>
                      </w:divBdr>
                      <w:divsChild>
                        <w:div w:id="1818719128">
                          <w:marLeft w:val="240"/>
                          <w:marRight w:val="0"/>
                          <w:marTop w:val="0"/>
                          <w:marBottom w:val="0"/>
                          <w:divBdr>
                            <w:top w:val="none" w:sz="0" w:space="0" w:color="auto"/>
                            <w:left w:val="none" w:sz="0" w:space="0" w:color="auto"/>
                            <w:bottom w:val="none" w:sz="0" w:space="0" w:color="auto"/>
                            <w:right w:val="none" w:sz="0" w:space="0" w:color="auto"/>
                          </w:divBdr>
                        </w:div>
                      </w:divsChild>
                    </w:div>
                    <w:div w:id="1638220440">
                      <w:marLeft w:val="0"/>
                      <w:marRight w:val="0"/>
                      <w:marTop w:val="0"/>
                      <w:marBottom w:val="0"/>
                      <w:divBdr>
                        <w:top w:val="none" w:sz="0" w:space="0" w:color="auto"/>
                        <w:left w:val="none" w:sz="0" w:space="0" w:color="auto"/>
                        <w:bottom w:val="none" w:sz="0" w:space="0" w:color="auto"/>
                        <w:right w:val="none" w:sz="0" w:space="0" w:color="auto"/>
                      </w:divBdr>
                      <w:divsChild>
                        <w:div w:id="598220384">
                          <w:marLeft w:val="240"/>
                          <w:marRight w:val="0"/>
                          <w:marTop w:val="0"/>
                          <w:marBottom w:val="0"/>
                          <w:divBdr>
                            <w:top w:val="none" w:sz="0" w:space="0" w:color="auto"/>
                            <w:left w:val="none" w:sz="0" w:space="0" w:color="auto"/>
                            <w:bottom w:val="none" w:sz="0" w:space="0" w:color="auto"/>
                            <w:right w:val="none" w:sz="0" w:space="0" w:color="auto"/>
                          </w:divBdr>
                        </w:div>
                      </w:divsChild>
                    </w:div>
                    <w:div w:id="1247150173">
                      <w:marLeft w:val="0"/>
                      <w:marRight w:val="0"/>
                      <w:marTop w:val="0"/>
                      <w:marBottom w:val="0"/>
                      <w:divBdr>
                        <w:top w:val="none" w:sz="0" w:space="0" w:color="auto"/>
                        <w:left w:val="none" w:sz="0" w:space="0" w:color="auto"/>
                        <w:bottom w:val="none" w:sz="0" w:space="0" w:color="auto"/>
                        <w:right w:val="none" w:sz="0" w:space="0" w:color="auto"/>
                      </w:divBdr>
                    </w:div>
                    <w:div w:id="1075131621">
                      <w:marLeft w:val="0"/>
                      <w:marRight w:val="0"/>
                      <w:marTop w:val="0"/>
                      <w:marBottom w:val="0"/>
                      <w:divBdr>
                        <w:top w:val="none" w:sz="0" w:space="0" w:color="auto"/>
                        <w:left w:val="none" w:sz="0" w:space="0" w:color="auto"/>
                        <w:bottom w:val="none" w:sz="0" w:space="0" w:color="auto"/>
                        <w:right w:val="none" w:sz="0" w:space="0" w:color="auto"/>
                      </w:divBdr>
                      <w:divsChild>
                        <w:div w:id="1743261171">
                          <w:marLeft w:val="240"/>
                          <w:marRight w:val="0"/>
                          <w:marTop w:val="0"/>
                          <w:marBottom w:val="0"/>
                          <w:divBdr>
                            <w:top w:val="none" w:sz="0" w:space="0" w:color="auto"/>
                            <w:left w:val="none" w:sz="0" w:space="0" w:color="auto"/>
                            <w:bottom w:val="none" w:sz="0" w:space="0" w:color="auto"/>
                            <w:right w:val="none" w:sz="0" w:space="0" w:color="auto"/>
                          </w:divBdr>
                        </w:div>
                      </w:divsChild>
                    </w:div>
                    <w:div w:id="1983002541">
                      <w:marLeft w:val="0"/>
                      <w:marRight w:val="0"/>
                      <w:marTop w:val="0"/>
                      <w:marBottom w:val="0"/>
                      <w:divBdr>
                        <w:top w:val="none" w:sz="0" w:space="0" w:color="auto"/>
                        <w:left w:val="none" w:sz="0" w:space="0" w:color="auto"/>
                        <w:bottom w:val="none" w:sz="0" w:space="0" w:color="auto"/>
                        <w:right w:val="none" w:sz="0" w:space="0" w:color="auto"/>
                      </w:divBdr>
                      <w:divsChild>
                        <w:div w:id="1131752641">
                          <w:marLeft w:val="240"/>
                          <w:marRight w:val="0"/>
                          <w:marTop w:val="0"/>
                          <w:marBottom w:val="0"/>
                          <w:divBdr>
                            <w:top w:val="none" w:sz="0" w:space="0" w:color="auto"/>
                            <w:left w:val="none" w:sz="0" w:space="0" w:color="auto"/>
                            <w:bottom w:val="none" w:sz="0" w:space="0" w:color="auto"/>
                            <w:right w:val="none" w:sz="0" w:space="0" w:color="auto"/>
                          </w:divBdr>
                        </w:div>
                      </w:divsChild>
                    </w:div>
                    <w:div w:id="594287680">
                      <w:marLeft w:val="0"/>
                      <w:marRight w:val="0"/>
                      <w:marTop w:val="0"/>
                      <w:marBottom w:val="0"/>
                      <w:divBdr>
                        <w:top w:val="none" w:sz="0" w:space="0" w:color="auto"/>
                        <w:left w:val="none" w:sz="0" w:space="0" w:color="auto"/>
                        <w:bottom w:val="none" w:sz="0" w:space="0" w:color="auto"/>
                        <w:right w:val="none" w:sz="0" w:space="0" w:color="auto"/>
                      </w:divBdr>
                      <w:divsChild>
                        <w:div w:id="21266539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030087">
              <w:marLeft w:val="0"/>
              <w:marRight w:val="0"/>
              <w:marTop w:val="0"/>
              <w:marBottom w:val="0"/>
              <w:divBdr>
                <w:top w:val="none" w:sz="0" w:space="0" w:color="auto"/>
                <w:left w:val="none" w:sz="0" w:space="0" w:color="auto"/>
                <w:bottom w:val="none" w:sz="0" w:space="0" w:color="auto"/>
                <w:right w:val="none" w:sz="0" w:space="0" w:color="auto"/>
              </w:divBdr>
              <w:divsChild>
                <w:div w:id="40634367">
                  <w:marLeft w:val="0"/>
                  <w:marRight w:val="0"/>
                  <w:marTop w:val="150"/>
                  <w:marBottom w:val="150"/>
                  <w:divBdr>
                    <w:top w:val="none" w:sz="0" w:space="0" w:color="auto"/>
                    <w:left w:val="none" w:sz="0" w:space="0" w:color="auto"/>
                    <w:bottom w:val="none" w:sz="0" w:space="0" w:color="auto"/>
                    <w:right w:val="none" w:sz="0" w:space="0" w:color="auto"/>
                  </w:divBdr>
                  <w:divsChild>
                    <w:div w:id="557978288">
                      <w:marLeft w:val="0"/>
                      <w:marRight w:val="0"/>
                      <w:marTop w:val="0"/>
                      <w:marBottom w:val="0"/>
                      <w:divBdr>
                        <w:top w:val="none" w:sz="0" w:space="0" w:color="auto"/>
                        <w:left w:val="none" w:sz="0" w:space="0" w:color="auto"/>
                        <w:bottom w:val="none" w:sz="0" w:space="0" w:color="auto"/>
                        <w:right w:val="none" w:sz="0" w:space="0" w:color="auto"/>
                      </w:divBdr>
                      <w:divsChild>
                        <w:div w:id="1211453593">
                          <w:marLeft w:val="240"/>
                          <w:marRight w:val="0"/>
                          <w:marTop w:val="0"/>
                          <w:marBottom w:val="0"/>
                          <w:divBdr>
                            <w:top w:val="none" w:sz="0" w:space="0" w:color="auto"/>
                            <w:left w:val="none" w:sz="0" w:space="0" w:color="auto"/>
                            <w:bottom w:val="none" w:sz="0" w:space="0" w:color="auto"/>
                            <w:right w:val="none" w:sz="0" w:space="0" w:color="auto"/>
                          </w:divBdr>
                        </w:div>
                      </w:divsChild>
                    </w:div>
                    <w:div w:id="521017260">
                      <w:marLeft w:val="0"/>
                      <w:marRight w:val="0"/>
                      <w:marTop w:val="0"/>
                      <w:marBottom w:val="0"/>
                      <w:divBdr>
                        <w:top w:val="none" w:sz="0" w:space="0" w:color="auto"/>
                        <w:left w:val="none" w:sz="0" w:space="0" w:color="auto"/>
                        <w:bottom w:val="none" w:sz="0" w:space="0" w:color="auto"/>
                        <w:right w:val="none" w:sz="0" w:space="0" w:color="auto"/>
                      </w:divBdr>
                      <w:divsChild>
                        <w:div w:id="64842196">
                          <w:marLeft w:val="240"/>
                          <w:marRight w:val="0"/>
                          <w:marTop w:val="0"/>
                          <w:marBottom w:val="0"/>
                          <w:divBdr>
                            <w:top w:val="none" w:sz="0" w:space="0" w:color="auto"/>
                            <w:left w:val="none" w:sz="0" w:space="0" w:color="auto"/>
                            <w:bottom w:val="none" w:sz="0" w:space="0" w:color="auto"/>
                            <w:right w:val="none" w:sz="0" w:space="0" w:color="auto"/>
                          </w:divBdr>
                        </w:div>
                      </w:divsChild>
                    </w:div>
                    <w:div w:id="32847914">
                      <w:marLeft w:val="0"/>
                      <w:marRight w:val="0"/>
                      <w:marTop w:val="0"/>
                      <w:marBottom w:val="0"/>
                      <w:divBdr>
                        <w:top w:val="none" w:sz="0" w:space="0" w:color="auto"/>
                        <w:left w:val="none" w:sz="0" w:space="0" w:color="auto"/>
                        <w:bottom w:val="none" w:sz="0" w:space="0" w:color="auto"/>
                        <w:right w:val="none" w:sz="0" w:space="0" w:color="auto"/>
                      </w:divBdr>
                      <w:divsChild>
                        <w:div w:id="1000963471">
                          <w:marLeft w:val="240"/>
                          <w:marRight w:val="0"/>
                          <w:marTop w:val="0"/>
                          <w:marBottom w:val="0"/>
                          <w:divBdr>
                            <w:top w:val="none" w:sz="0" w:space="0" w:color="auto"/>
                            <w:left w:val="none" w:sz="0" w:space="0" w:color="auto"/>
                            <w:bottom w:val="none" w:sz="0" w:space="0" w:color="auto"/>
                            <w:right w:val="none" w:sz="0" w:space="0" w:color="auto"/>
                          </w:divBdr>
                        </w:div>
                      </w:divsChild>
                    </w:div>
                    <w:div w:id="1509828200">
                      <w:marLeft w:val="0"/>
                      <w:marRight w:val="0"/>
                      <w:marTop w:val="0"/>
                      <w:marBottom w:val="0"/>
                      <w:divBdr>
                        <w:top w:val="none" w:sz="0" w:space="0" w:color="auto"/>
                        <w:left w:val="none" w:sz="0" w:space="0" w:color="auto"/>
                        <w:bottom w:val="none" w:sz="0" w:space="0" w:color="auto"/>
                        <w:right w:val="none" w:sz="0" w:space="0" w:color="auto"/>
                      </w:divBdr>
                      <w:divsChild>
                        <w:div w:id="972716089">
                          <w:marLeft w:val="240"/>
                          <w:marRight w:val="0"/>
                          <w:marTop w:val="0"/>
                          <w:marBottom w:val="0"/>
                          <w:divBdr>
                            <w:top w:val="none" w:sz="0" w:space="0" w:color="auto"/>
                            <w:left w:val="none" w:sz="0" w:space="0" w:color="auto"/>
                            <w:bottom w:val="none" w:sz="0" w:space="0" w:color="auto"/>
                            <w:right w:val="none" w:sz="0" w:space="0" w:color="auto"/>
                          </w:divBdr>
                        </w:div>
                      </w:divsChild>
                    </w:div>
                    <w:div w:id="1304962563">
                      <w:marLeft w:val="0"/>
                      <w:marRight w:val="0"/>
                      <w:marTop w:val="0"/>
                      <w:marBottom w:val="0"/>
                      <w:divBdr>
                        <w:top w:val="none" w:sz="0" w:space="0" w:color="auto"/>
                        <w:left w:val="none" w:sz="0" w:space="0" w:color="auto"/>
                        <w:bottom w:val="none" w:sz="0" w:space="0" w:color="auto"/>
                        <w:right w:val="none" w:sz="0" w:space="0" w:color="auto"/>
                      </w:divBdr>
                      <w:divsChild>
                        <w:div w:id="1745374222">
                          <w:marLeft w:val="240"/>
                          <w:marRight w:val="0"/>
                          <w:marTop w:val="0"/>
                          <w:marBottom w:val="0"/>
                          <w:divBdr>
                            <w:top w:val="none" w:sz="0" w:space="0" w:color="auto"/>
                            <w:left w:val="none" w:sz="0" w:space="0" w:color="auto"/>
                            <w:bottom w:val="none" w:sz="0" w:space="0" w:color="auto"/>
                            <w:right w:val="none" w:sz="0" w:space="0" w:color="auto"/>
                          </w:divBdr>
                        </w:div>
                      </w:divsChild>
                    </w:div>
                    <w:div w:id="1625964999">
                      <w:marLeft w:val="0"/>
                      <w:marRight w:val="0"/>
                      <w:marTop w:val="0"/>
                      <w:marBottom w:val="0"/>
                      <w:divBdr>
                        <w:top w:val="none" w:sz="0" w:space="0" w:color="auto"/>
                        <w:left w:val="none" w:sz="0" w:space="0" w:color="auto"/>
                        <w:bottom w:val="none" w:sz="0" w:space="0" w:color="auto"/>
                        <w:right w:val="none" w:sz="0" w:space="0" w:color="auto"/>
                      </w:divBdr>
                    </w:div>
                    <w:div w:id="1633172793">
                      <w:marLeft w:val="0"/>
                      <w:marRight w:val="0"/>
                      <w:marTop w:val="0"/>
                      <w:marBottom w:val="0"/>
                      <w:divBdr>
                        <w:top w:val="none" w:sz="0" w:space="0" w:color="auto"/>
                        <w:left w:val="none" w:sz="0" w:space="0" w:color="auto"/>
                        <w:bottom w:val="none" w:sz="0" w:space="0" w:color="auto"/>
                        <w:right w:val="none" w:sz="0" w:space="0" w:color="auto"/>
                      </w:divBdr>
                      <w:divsChild>
                        <w:div w:id="2098818105">
                          <w:marLeft w:val="240"/>
                          <w:marRight w:val="0"/>
                          <w:marTop w:val="0"/>
                          <w:marBottom w:val="0"/>
                          <w:divBdr>
                            <w:top w:val="none" w:sz="0" w:space="0" w:color="auto"/>
                            <w:left w:val="none" w:sz="0" w:space="0" w:color="auto"/>
                            <w:bottom w:val="none" w:sz="0" w:space="0" w:color="auto"/>
                            <w:right w:val="none" w:sz="0" w:space="0" w:color="auto"/>
                          </w:divBdr>
                        </w:div>
                      </w:divsChild>
                    </w:div>
                    <w:div w:id="754940943">
                      <w:marLeft w:val="0"/>
                      <w:marRight w:val="0"/>
                      <w:marTop w:val="0"/>
                      <w:marBottom w:val="0"/>
                      <w:divBdr>
                        <w:top w:val="none" w:sz="0" w:space="0" w:color="auto"/>
                        <w:left w:val="none" w:sz="0" w:space="0" w:color="auto"/>
                        <w:bottom w:val="none" w:sz="0" w:space="0" w:color="auto"/>
                        <w:right w:val="none" w:sz="0" w:space="0" w:color="auto"/>
                      </w:divBdr>
                      <w:divsChild>
                        <w:div w:id="1433932953">
                          <w:marLeft w:val="240"/>
                          <w:marRight w:val="0"/>
                          <w:marTop w:val="0"/>
                          <w:marBottom w:val="0"/>
                          <w:divBdr>
                            <w:top w:val="none" w:sz="0" w:space="0" w:color="auto"/>
                            <w:left w:val="none" w:sz="0" w:space="0" w:color="auto"/>
                            <w:bottom w:val="none" w:sz="0" w:space="0" w:color="auto"/>
                            <w:right w:val="none" w:sz="0" w:space="0" w:color="auto"/>
                          </w:divBdr>
                        </w:div>
                      </w:divsChild>
                    </w:div>
                    <w:div w:id="1872566294">
                      <w:marLeft w:val="0"/>
                      <w:marRight w:val="0"/>
                      <w:marTop w:val="0"/>
                      <w:marBottom w:val="0"/>
                      <w:divBdr>
                        <w:top w:val="none" w:sz="0" w:space="0" w:color="auto"/>
                        <w:left w:val="none" w:sz="0" w:space="0" w:color="auto"/>
                        <w:bottom w:val="none" w:sz="0" w:space="0" w:color="auto"/>
                        <w:right w:val="none" w:sz="0" w:space="0" w:color="auto"/>
                      </w:divBdr>
                    </w:div>
                    <w:div w:id="604263540">
                      <w:marLeft w:val="0"/>
                      <w:marRight w:val="0"/>
                      <w:marTop w:val="0"/>
                      <w:marBottom w:val="0"/>
                      <w:divBdr>
                        <w:top w:val="none" w:sz="0" w:space="0" w:color="auto"/>
                        <w:left w:val="none" w:sz="0" w:space="0" w:color="auto"/>
                        <w:bottom w:val="none" w:sz="0" w:space="0" w:color="auto"/>
                        <w:right w:val="none" w:sz="0" w:space="0" w:color="auto"/>
                      </w:divBdr>
                      <w:divsChild>
                        <w:div w:id="467237857">
                          <w:marLeft w:val="240"/>
                          <w:marRight w:val="0"/>
                          <w:marTop w:val="0"/>
                          <w:marBottom w:val="0"/>
                          <w:divBdr>
                            <w:top w:val="none" w:sz="0" w:space="0" w:color="auto"/>
                            <w:left w:val="none" w:sz="0" w:space="0" w:color="auto"/>
                            <w:bottom w:val="none" w:sz="0" w:space="0" w:color="auto"/>
                            <w:right w:val="none" w:sz="0" w:space="0" w:color="auto"/>
                          </w:divBdr>
                        </w:div>
                      </w:divsChild>
                    </w:div>
                    <w:div w:id="527958881">
                      <w:marLeft w:val="0"/>
                      <w:marRight w:val="0"/>
                      <w:marTop w:val="0"/>
                      <w:marBottom w:val="0"/>
                      <w:divBdr>
                        <w:top w:val="none" w:sz="0" w:space="0" w:color="auto"/>
                        <w:left w:val="none" w:sz="0" w:space="0" w:color="auto"/>
                        <w:bottom w:val="none" w:sz="0" w:space="0" w:color="auto"/>
                        <w:right w:val="none" w:sz="0" w:space="0" w:color="auto"/>
                      </w:divBdr>
                      <w:divsChild>
                        <w:div w:id="441193397">
                          <w:marLeft w:val="240"/>
                          <w:marRight w:val="0"/>
                          <w:marTop w:val="0"/>
                          <w:marBottom w:val="0"/>
                          <w:divBdr>
                            <w:top w:val="none" w:sz="0" w:space="0" w:color="auto"/>
                            <w:left w:val="none" w:sz="0" w:space="0" w:color="auto"/>
                            <w:bottom w:val="none" w:sz="0" w:space="0" w:color="auto"/>
                            <w:right w:val="none" w:sz="0" w:space="0" w:color="auto"/>
                          </w:divBdr>
                        </w:div>
                      </w:divsChild>
                    </w:div>
                    <w:div w:id="652680163">
                      <w:marLeft w:val="0"/>
                      <w:marRight w:val="0"/>
                      <w:marTop w:val="0"/>
                      <w:marBottom w:val="0"/>
                      <w:divBdr>
                        <w:top w:val="none" w:sz="0" w:space="0" w:color="auto"/>
                        <w:left w:val="none" w:sz="0" w:space="0" w:color="auto"/>
                        <w:bottom w:val="none" w:sz="0" w:space="0" w:color="auto"/>
                        <w:right w:val="none" w:sz="0" w:space="0" w:color="auto"/>
                      </w:divBdr>
                      <w:divsChild>
                        <w:div w:id="676421800">
                          <w:marLeft w:val="240"/>
                          <w:marRight w:val="0"/>
                          <w:marTop w:val="0"/>
                          <w:marBottom w:val="0"/>
                          <w:divBdr>
                            <w:top w:val="none" w:sz="0" w:space="0" w:color="auto"/>
                            <w:left w:val="none" w:sz="0" w:space="0" w:color="auto"/>
                            <w:bottom w:val="none" w:sz="0" w:space="0" w:color="auto"/>
                            <w:right w:val="none" w:sz="0" w:space="0" w:color="auto"/>
                          </w:divBdr>
                        </w:div>
                      </w:divsChild>
                    </w:div>
                    <w:div w:id="96097514">
                      <w:marLeft w:val="0"/>
                      <w:marRight w:val="0"/>
                      <w:marTop w:val="0"/>
                      <w:marBottom w:val="0"/>
                      <w:divBdr>
                        <w:top w:val="none" w:sz="0" w:space="0" w:color="auto"/>
                        <w:left w:val="none" w:sz="0" w:space="0" w:color="auto"/>
                        <w:bottom w:val="none" w:sz="0" w:space="0" w:color="auto"/>
                        <w:right w:val="none" w:sz="0" w:space="0" w:color="auto"/>
                      </w:divBdr>
                      <w:divsChild>
                        <w:div w:id="1884555995">
                          <w:marLeft w:val="240"/>
                          <w:marRight w:val="0"/>
                          <w:marTop w:val="0"/>
                          <w:marBottom w:val="0"/>
                          <w:divBdr>
                            <w:top w:val="none" w:sz="0" w:space="0" w:color="auto"/>
                            <w:left w:val="none" w:sz="0" w:space="0" w:color="auto"/>
                            <w:bottom w:val="none" w:sz="0" w:space="0" w:color="auto"/>
                            <w:right w:val="none" w:sz="0" w:space="0" w:color="auto"/>
                          </w:divBdr>
                        </w:div>
                      </w:divsChild>
                    </w:div>
                    <w:div w:id="827132166">
                      <w:marLeft w:val="0"/>
                      <w:marRight w:val="0"/>
                      <w:marTop w:val="0"/>
                      <w:marBottom w:val="0"/>
                      <w:divBdr>
                        <w:top w:val="none" w:sz="0" w:space="0" w:color="auto"/>
                        <w:left w:val="none" w:sz="0" w:space="0" w:color="auto"/>
                        <w:bottom w:val="none" w:sz="0" w:space="0" w:color="auto"/>
                        <w:right w:val="none" w:sz="0" w:space="0" w:color="auto"/>
                      </w:divBdr>
                      <w:divsChild>
                        <w:div w:id="1197550229">
                          <w:marLeft w:val="240"/>
                          <w:marRight w:val="0"/>
                          <w:marTop w:val="0"/>
                          <w:marBottom w:val="0"/>
                          <w:divBdr>
                            <w:top w:val="none" w:sz="0" w:space="0" w:color="auto"/>
                            <w:left w:val="none" w:sz="0" w:space="0" w:color="auto"/>
                            <w:bottom w:val="none" w:sz="0" w:space="0" w:color="auto"/>
                            <w:right w:val="none" w:sz="0" w:space="0" w:color="auto"/>
                          </w:divBdr>
                        </w:div>
                      </w:divsChild>
                    </w:div>
                    <w:div w:id="255867384">
                      <w:marLeft w:val="0"/>
                      <w:marRight w:val="0"/>
                      <w:marTop w:val="0"/>
                      <w:marBottom w:val="0"/>
                      <w:divBdr>
                        <w:top w:val="none" w:sz="0" w:space="0" w:color="auto"/>
                        <w:left w:val="none" w:sz="0" w:space="0" w:color="auto"/>
                        <w:bottom w:val="none" w:sz="0" w:space="0" w:color="auto"/>
                        <w:right w:val="none" w:sz="0" w:space="0" w:color="auto"/>
                      </w:divBdr>
                      <w:divsChild>
                        <w:div w:id="581187031">
                          <w:marLeft w:val="240"/>
                          <w:marRight w:val="0"/>
                          <w:marTop w:val="0"/>
                          <w:marBottom w:val="0"/>
                          <w:divBdr>
                            <w:top w:val="none" w:sz="0" w:space="0" w:color="auto"/>
                            <w:left w:val="none" w:sz="0" w:space="0" w:color="auto"/>
                            <w:bottom w:val="none" w:sz="0" w:space="0" w:color="auto"/>
                            <w:right w:val="none" w:sz="0" w:space="0" w:color="auto"/>
                          </w:divBdr>
                        </w:div>
                      </w:divsChild>
                    </w:div>
                    <w:div w:id="1390836782">
                      <w:marLeft w:val="0"/>
                      <w:marRight w:val="0"/>
                      <w:marTop w:val="0"/>
                      <w:marBottom w:val="0"/>
                      <w:divBdr>
                        <w:top w:val="none" w:sz="0" w:space="0" w:color="auto"/>
                        <w:left w:val="none" w:sz="0" w:space="0" w:color="auto"/>
                        <w:bottom w:val="none" w:sz="0" w:space="0" w:color="auto"/>
                        <w:right w:val="none" w:sz="0" w:space="0" w:color="auto"/>
                      </w:divBdr>
                      <w:divsChild>
                        <w:div w:id="2070494571">
                          <w:marLeft w:val="240"/>
                          <w:marRight w:val="0"/>
                          <w:marTop w:val="0"/>
                          <w:marBottom w:val="0"/>
                          <w:divBdr>
                            <w:top w:val="none" w:sz="0" w:space="0" w:color="auto"/>
                            <w:left w:val="none" w:sz="0" w:space="0" w:color="auto"/>
                            <w:bottom w:val="none" w:sz="0" w:space="0" w:color="auto"/>
                            <w:right w:val="none" w:sz="0" w:space="0" w:color="auto"/>
                          </w:divBdr>
                        </w:div>
                      </w:divsChild>
                    </w:div>
                    <w:div w:id="360205361">
                      <w:marLeft w:val="0"/>
                      <w:marRight w:val="0"/>
                      <w:marTop w:val="0"/>
                      <w:marBottom w:val="0"/>
                      <w:divBdr>
                        <w:top w:val="none" w:sz="0" w:space="0" w:color="auto"/>
                        <w:left w:val="none" w:sz="0" w:space="0" w:color="auto"/>
                        <w:bottom w:val="none" w:sz="0" w:space="0" w:color="auto"/>
                        <w:right w:val="none" w:sz="0" w:space="0" w:color="auto"/>
                      </w:divBdr>
                      <w:divsChild>
                        <w:div w:id="467280005">
                          <w:marLeft w:val="240"/>
                          <w:marRight w:val="0"/>
                          <w:marTop w:val="0"/>
                          <w:marBottom w:val="0"/>
                          <w:divBdr>
                            <w:top w:val="none" w:sz="0" w:space="0" w:color="auto"/>
                            <w:left w:val="none" w:sz="0" w:space="0" w:color="auto"/>
                            <w:bottom w:val="none" w:sz="0" w:space="0" w:color="auto"/>
                            <w:right w:val="none" w:sz="0" w:space="0" w:color="auto"/>
                          </w:divBdr>
                        </w:div>
                      </w:divsChild>
                    </w:div>
                    <w:div w:id="1853914056">
                      <w:marLeft w:val="0"/>
                      <w:marRight w:val="0"/>
                      <w:marTop w:val="0"/>
                      <w:marBottom w:val="0"/>
                      <w:divBdr>
                        <w:top w:val="none" w:sz="0" w:space="0" w:color="auto"/>
                        <w:left w:val="none" w:sz="0" w:space="0" w:color="auto"/>
                        <w:bottom w:val="none" w:sz="0" w:space="0" w:color="auto"/>
                        <w:right w:val="none" w:sz="0" w:space="0" w:color="auto"/>
                      </w:divBdr>
                      <w:divsChild>
                        <w:div w:id="109933542">
                          <w:marLeft w:val="240"/>
                          <w:marRight w:val="0"/>
                          <w:marTop w:val="0"/>
                          <w:marBottom w:val="0"/>
                          <w:divBdr>
                            <w:top w:val="none" w:sz="0" w:space="0" w:color="auto"/>
                            <w:left w:val="none" w:sz="0" w:space="0" w:color="auto"/>
                            <w:bottom w:val="none" w:sz="0" w:space="0" w:color="auto"/>
                            <w:right w:val="none" w:sz="0" w:space="0" w:color="auto"/>
                          </w:divBdr>
                        </w:div>
                      </w:divsChild>
                    </w:div>
                    <w:div w:id="1046370578">
                      <w:marLeft w:val="0"/>
                      <w:marRight w:val="0"/>
                      <w:marTop w:val="0"/>
                      <w:marBottom w:val="0"/>
                      <w:divBdr>
                        <w:top w:val="none" w:sz="0" w:space="0" w:color="auto"/>
                        <w:left w:val="none" w:sz="0" w:space="0" w:color="auto"/>
                        <w:bottom w:val="none" w:sz="0" w:space="0" w:color="auto"/>
                        <w:right w:val="none" w:sz="0" w:space="0" w:color="auto"/>
                      </w:divBdr>
                      <w:divsChild>
                        <w:div w:id="1717004263">
                          <w:marLeft w:val="240"/>
                          <w:marRight w:val="0"/>
                          <w:marTop w:val="0"/>
                          <w:marBottom w:val="0"/>
                          <w:divBdr>
                            <w:top w:val="none" w:sz="0" w:space="0" w:color="auto"/>
                            <w:left w:val="none" w:sz="0" w:space="0" w:color="auto"/>
                            <w:bottom w:val="none" w:sz="0" w:space="0" w:color="auto"/>
                            <w:right w:val="none" w:sz="0" w:space="0" w:color="auto"/>
                          </w:divBdr>
                        </w:div>
                      </w:divsChild>
                    </w:div>
                    <w:div w:id="1033723510">
                      <w:marLeft w:val="0"/>
                      <w:marRight w:val="0"/>
                      <w:marTop w:val="0"/>
                      <w:marBottom w:val="0"/>
                      <w:divBdr>
                        <w:top w:val="none" w:sz="0" w:space="0" w:color="auto"/>
                        <w:left w:val="none" w:sz="0" w:space="0" w:color="auto"/>
                        <w:bottom w:val="none" w:sz="0" w:space="0" w:color="auto"/>
                        <w:right w:val="none" w:sz="0" w:space="0" w:color="auto"/>
                      </w:divBdr>
                      <w:divsChild>
                        <w:div w:id="540170855">
                          <w:marLeft w:val="240"/>
                          <w:marRight w:val="0"/>
                          <w:marTop w:val="0"/>
                          <w:marBottom w:val="0"/>
                          <w:divBdr>
                            <w:top w:val="none" w:sz="0" w:space="0" w:color="auto"/>
                            <w:left w:val="none" w:sz="0" w:space="0" w:color="auto"/>
                            <w:bottom w:val="none" w:sz="0" w:space="0" w:color="auto"/>
                            <w:right w:val="none" w:sz="0" w:space="0" w:color="auto"/>
                          </w:divBdr>
                        </w:div>
                      </w:divsChild>
                    </w:div>
                    <w:div w:id="774792102">
                      <w:marLeft w:val="0"/>
                      <w:marRight w:val="0"/>
                      <w:marTop w:val="0"/>
                      <w:marBottom w:val="0"/>
                      <w:divBdr>
                        <w:top w:val="none" w:sz="0" w:space="0" w:color="auto"/>
                        <w:left w:val="none" w:sz="0" w:space="0" w:color="auto"/>
                        <w:bottom w:val="none" w:sz="0" w:space="0" w:color="auto"/>
                        <w:right w:val="none" w:sz="0" w:space="0" w:color="auto"/>
                      </w:divBdr>
                      <w:divsChild>
                        <w:div w:id="148208163">
                          <w:marLeft w:val="240"/>
                          <w:marRight w:val="0"/>
                          <w:marTop w:val="0"/>
                          <w:marBottom w:val="0"/>
                          <w:divBdr>
                            <w:top w:val="none" w:sz="0" w:space="0" w:color="auto"/>
                            <w:left w:val="none" w:sz="0" w:space="0" w:color="auto"/>
                            <w:bottom w:val="none" w:sz="0" w:space="0" w:color="auto"/>
                            <w:right w:val="none" w:sz="0" w:space="0" w:color="auto"/>
                          </w:divBdr>
                        </w:div>
                      </w:divsChild>
                    </w:div>
                    <w:div w:id="1461992965">
                      <w:marLeft w:val="0"/>
                      <w:marRight w:val="0"/>
                      <w:marTop w:val="0"/>
                      <w:marBottom w:val="0"/>
                      <w:divBdr>
                        <w:top w:val="none" w:sz="0" w:space="0" w:color="auto"/>
                        <w:left w:val="none" w:sz="0" w:space="0" w:color="auto"/>
                        <w:bottom w:val="none" w:sz="0" w:space="0" w:color="auto"/>
                        <w:right w:val="none" w:sz="0" w:space="0" w:color="auto"/>
                      </w:divBdr>
                      <w:divsChild>
                        <w:div w:id="1924218470">
                          <w:marLeft w:val="240"/>
                          <w:marRight w:val="0"/>
                          <w:marTop w:val="0"/>
                          <w:marBottom w:val="0"/>
                          <w:divBdr>
                            <w:top w:val="none" w:sz="0" w:space="0" w:color="auto"/>
                            <w:left w:val="none" w:sz="0" w:space="0" w:color="auto"/>
                            <w:bottom w:val="none" w:sz="0" w:space="0" w:color="auto"/>
                            <w:right w:val="none" w:sz="0" w:space="0" w:color="auto"/>
                          </w:divBdr>
                        </w:div>
                      </w:divsChild>
                    </w:div>
                    <w:div w:id="1117144530">
                      <w:marLeft w:val="0"/>
                      <w:marRight w:val="0"/>
                      <w:marTop w:val="0"/>
                      <w:marBottom w:val="0"/>
                      <w:divBdr>
                        <w:top w:val="none" w:sz="0" w:space="0" w:color="auto"/>
                        <w:left w:val="none" w:sz="0" w:space="0" w:color="auto"/>
                        <w:bottom w:val="none" w:sz="0" w:space="0" w:color="auto"/>
                        <w:right w:val="none" w:sz="0" w:space="0" w:color="auto"/>
                      </w:divBdr>
                      <w:divsChild>
                        <w:div w:id="1625380148">
                          <w:marLeft w:val="240"/>
                          <w:marRight w:val="0"/>
                          <w:marTop w:val="0"/>
                          <w:marBottom w:val="0"/>
                          <w:divBdr>
                            <w:top w:val="none" w:sz="0" w:space="0" w:color="auto"/>
                            <w:left w:val="none" w:sz="0" w:space="0" w:color="auto"/>
                            <w:bottom w:val="none" w:sz="0" w:space="0" w:color="auto"/>
                            <w:right w:val="none" w:sz="0" w:space="0" w:color="auto"/>
                          </w:divBdr>
                        </w:div>
                      </w:divsChild>
                    </w:div>
                    <w:div w:id="1136028502">
                      <w:marLeft w:val="0"/>
                      <w:marRight w:val="0"/>
                      <w:marTop w:val="0"/>
                      <w:marBottom w:val="0"/>
                      <w:divBdr>
                        <w:top w:val="none" w:sz="0" w:space="0" w:color="auto"/>
                        <w:left w:val="none" w:sz="0" w:space="0" w:color="auto"/>
                        <w:bottom w:val="none" w:sz="0" w:space="0" w:color="auto"/>
                        <w:right w:val="none" w:sz="0" w:space="0" w:color="auto"/>
                      </w:divBdr>
                      <w:divsChild>
                        <w:div w:id="870723576">
                          <w:marLeft w:val="240"/>
                          <w:marRight w:val="0"/>
                          <w:marTop w:val="0"/>
                          <w:marBottom w:val="0"/>
                          <w:divBdr>
                            <w:top w:val="none" w:sz="0" w:space="0" w:color="auto"/>
                            <w:left w:val="none" w:sz="0" w:space="0" w:color="auto"/>
                            <w:bottom w:val="none" w:sz="0" w:space="0" w:color="auto"/>
                            <w:right w:val="none" w:sz="0" w:space="0" w:color="auto"/>
                          </w:divBdr>
                        </w:div>
                      </w:divsChild>
                    </w:div>
                    <w:div w:id="182019460">
                      <w:marLeft w:val="0"/>
                      <w:marRight w:val="0"/>
                      <w:marTop w:val="0"/>
                      <w:marBottom w:val="0"/>
                      <w:divBdr>
                        <w:top w:val="none" w:sz="0" w:space="0" w:color="auto"/>
                        <w:left w:val="none" w:sz="0" w:space="0" w:color="auto"/>
                        <w:bottom w:val="none" w:sz="0" w:space="0" w:color="auto"/>
                        <w:right w:val="none" w:sz="0" w:space="0" w:color="auto"/>
                      </w:divBdr>
                      <w:divsChild>
                        <w:div w:id="1721052520">
                          <w:marLeft w:val="240"/>
                          <w:marRight w:val="0"/>
                          <w:marTop w:val="0"/>
                          <w:marBottom w:val="0"/>
                          <w:divBdr>
                            <w:top w:val="none" w:sz="0" w:space="0" w:color="auto"/>
                            <w:left w:val="none" w:sz="0" w:space="0" w:color="auto"/>
                            <w:bottom w:val="none" w:sz="0" w:space="0" w:color="auto"/>
                            <w:right w:val="none" w:sz="0" w:space="0" w:color="auto"/>
                          </w:divBdr>
                        </w:div>
                      </w:divsChild>
                    </w:div>
                    <w:div w:id="30999303">
                      <w:marLeft w:val="0"/>
                      <w:marRight w:val="0"/>
                      <w:marTop w:val="0"/>
                      <w:marBottom w:val="0"/>
                      <w:divBdr>
                        <w:top w:val="none" w:sz="0" w:space="0" w:color="auto"/>
                        <w:left w:val="none" w:sz="0" w:space="0" w:color="auto"/>
                        <w:bottom w:val="none" w:sz="0" w:space="0" w:color="auto"/>
                        <w:right w:val="none" w:sz="0" w:space="0" w:color="auto"/>
                      </w:divBdr>
                      <w:divsChild>
                        <w:div w:id="577519247">
                          <w:marLeft w:val="240"/>
                          <w:marRight w:val="0"/>
                          <w:marTop w:val="0"/>
                          <w:marBottom w:val="0"/>
                          <w:divBdr>
                            <w:top w:val="none" w:sz="0" w:space="0" w:color="auto"/>
                            <w:left w:val="none" w:sz="0" w:space="0" w:color="auto"/>
                            <w:bottom w:val="none" w:sz="0" w:space="0" w:color="auto"/>
                            <w:right w:val="none" w:sz="0" w:space="0" w:color="auto"/>
                          </w:divBdr>
                        </w:div>
                      </w:divsChild>
                    </w:div>
                    <w:div w:id="1321619910">
                      <w:marLeft w:val="0"/>
                      <w:marRight w:val="0"/>
                      <w:marTop w:val="0"/>
                      <w:marBottom w:val="0"/>
                      <w:divBdr>
                        <w:top w:val="none" w:sz="0" w:space="0" w:color="auto"/>
                        <w:left w:val="none" w:sz="0" w:space="0" w:color="auto"/>
                        <w:bottom w:val="none" w:sz="0" w:space="0" w:color="auto"/>
                        <w:right w:val="none" w:sz="0" w:space="0" w:color="auto"/>
                      </w:divBdr>
                      <w:divsChild>
                        <w:div w:id="656106064">
                          <w:marLeft w:val="240"/>
                          <w:marRight w:val="0"/>
                          <w:marTop w:val="0"/>
                          <w:marBottom w:val="0"/>
                          <w:divBdr>
                            <w:top w:val="none" w:sz="0" w:space="0" w:color="auto"/>
                            <w:left w:val="none" w:sz="0" w:space="0" w:color="auto"/>
                            <w:bottom w:val="none" w:sz="0" w:space="0" w:color="auto"/>
                            <w:right w:val="none" w:sz="0" w:space="0" w:color="auto"/>
                          </w:divBdr>
                        </w:div>
                      </w:divsChild>
                    </w:div>
                    <w:div w:id="1264611594">
                      <w:marLeft w:val="0"/>
                      <w:marRight w:val="0"/>
                      <w:marTop w:val="0"/>
                      <w:marBottom w:val="0"/>
                      <w:divBdr>
                        <w:top w:val="none" w:sz="0" w:space="0" w:color="auto"/>
                        <w:left w:val="none" w:sz="0" w:space="0" w:color="auto"/>
                        <w:bottom w:val="none" w:sz="0" w:space="0" w:color="auto"/>
                        <w:right w:val="none" w:sz="0" w:space="0" w:color="auto"/>
                      </w:divBdr>
                    </w:div>
                    <w:div w:id="34472241">
                      <w:marLeft w:val="0"/>
                      <w:marRight w:val="0"/>
                      <w:marTop w:val="0"/>
                      <w:marBottom w:val="0"/>
                      <w:divBdr>
                        <w:top w:val="none" w:sz="0" w:space="0" w:color="auto"/>
                        <w:left w:val="none" w:sz="0" w:space="0" w:color="auto"/>
                        <w:bottom w:val="none" w:sz="0" w:space="0" w:color="auto"/>
                        <w:right w:val="none" w:sz="0" w:space="0" w:color="auto"/>
                      </w:divBdr>
                      <w:divsChild>
                        <w:div w:id="686559547">
                          <w:marLeft w:val="240"/>
                          <w:marRight w:val="0"/>
                          <w:marTop w:val="0"/>
                          <w:marBottom w:val="0"/>
                          <w:divBdr>
                            <w:top w:val="none" w:sz="0" w:space="0" w:color="auto"/>
                            <w:left w:val="none" w:sz="0" w:space="0" w:color="auto"/>
                            <w:bottom w:val="none" w:sz="0" w:space="0" w:color="auto"/>
                            <w:right w:val="none" w:sz="0" w:space="0" w:color="auto"/>
                          </w:divBdr>
                        </w:div>
                      </w:divsChild>
                    </w:div>
                    <w:div w:id="1530873654">
                      <w:marLeft w:val="0"/>
                      <w:marRight w:val="0"/>
                      <w:marTop w:val="0"/>
                      <w:marBottom w:val="0"/>
                      <w:divBdr>
                        <w:top w:val="none" w:sz="0" w:space="0" w:color="auto"/>
                        <w:left w:val="none" w:sz="0" w:space="0" w:color="auto"/>
                        <w:bottom w:val="none" w:sz="0" w:space="0" w:color="auto"/>
                        <w:right w:val="none" w:sz="0" w:space="0" w:color="auto"/>
                      </w:divBdr>
                      <w:divsChild>
                        <w:div w:id="715006650">
                          <w:marLeft w:val="240"/>
                          <w:marRight w:val="0"/>
                          <w:marTop w:val="0"/>
                          <w:marBottom w:val="0"/>
                          <w:divBdr>
                            <w:top w:val="none" w:sz="0" w:space="0" w:color="auto"/>
                            <w:left w:val="none" w:sz="0" w:space="0" w:color="auto"/>
                            <w:bottom w:val="none" w:sz="0" w:space="0" w:color="auto"/>
                            <w:right w:val="none" w:sz="0" w:space="0" w:color="auto"/>
                          </w:divBdr>
                        </w:div>
                      </w:divsChild>
                    </w:div>
                    <w:div w:id="139855645">
                      <w:marLeft w:val="0"/>
                      <w:marRight w:val="0"/>
                      <w:marTop w:val="0"/>
                      <w:marBottom w:val="0"/>
                      <w:divBdr>
                        <w:top w:val="none" w:sz="0" w:space="0" w:color="auto"/>
                        <w:left w:val="none" w:sz="0" w:space="0" w:color="auto"/>
                        <w:bottom w:val="none" w:sz="0" w:space="0" w:color="auto"/>
                        <w:right w:val="none" w:sz="0" w:space="0" w:color="auto"/>
                      </w:divBdr>
                      <w:divsChild>
                        <w:div w:id="2121414667">
                          <w:marLeft w:val="240"/>
                          <w:marRight w:val="0"/>
                          <w:marTop w:val="0"/>
                          <w:marBottom w:val="0"/>
                          <w:divBdr>
                            <w:top w:val="none" w:sz="0" w:space="0" w:color="auto"/>
                            <w:left w:val="none" w:sz="0" w:space="0" w:color="auto"/>
                            <w:bottom w:val="none" w:sz="0" w:space="0" w:color="auto"/>
                            <w:right w:val="none" w:sz="0" w:space="0" w:color="auto"/>
                          </w:divBdr>
                        </w:div>
                      </w:divsChild>
                    </w:div>
                    <w:div w:id="846747893">
                      <w:marLeft w:val="0"/>
                      <w:marRight w:val="0"/>
                      <w:marTop w:val="0"/>
                      <w:marBottom w:val="0"/>
                      <w:divBdr>
                        <w:top w:val="none" w:sz="0" w:space="0" w:color="auto"/>
                        <w:left w:val="none" w:sz="0" w:space="0" w:color="auto"/>
                        <w:bottom w:val="none" w:sz="0" w:space="0" w:color="auto"/>
                        <w:right w:val="none" w:sz="0" w:space="0" w:color="auto"/>
                      </w:divBdr>
                      <w:divsChild>
                        <w:div w:id="2087800952">
                          <w:marLeft w:val="240"/>
                          <w:marRight w:val="0"/>
                          <w:marTop w:val="0"/>
                          <w:marBottom w:val="0"/>
                          <w:divBdr>
                            <w:top w:val="none" w:sz="0" w:space="0" w:color="auto"/>
                            <w:left w:val="none" w:sz="0" w:space="0" w:color="auto"/>
                            <w:bottom w:val="none" w:sz="0" w:space="0" w:color="auto"/>
                            <w:right w:val="none" w:sz="0" w:space="0" w:color="auto"/>
                          </w:divBdr>
                        </w:div>
                      </w:divsChild>
                    </w:div>
                    <w:div w:id="1519854483">
                      <w:marLeft w:val="0"/>
                      <w:marRight w:val="0"/>
                      <w:marTop w:val="0"/>
                      <w:marBottom w:val="0"/>
                      <w:divBdr>
                        <w:top w:val="none" w:sz="0" w:space="0" w:color="auto"/>
                        <w:left w:val="none" w:sz="0" w:space="0" w:color="auto"/>
                        <w:bottom w:val="none" w:sz="0" w:space="0" w:color="auto"/>
                        <w:right w:val="none" w:sz="0" w:space="0" w:color="auto"/>
                      </w:divBdr>
                    </w:div>
                    <w:div w:id="1885172458">
                      <w:marLeft w:val="0"/>
                      <w:marRight w:val="0"/>
                      <w:marTop w:val="0"/>
                      <w:marBottom w:val="0"/>
                      <w:divBdr>
                        <w:top w:val="none" w:sz="0" w:space="0" w:color="auto"/>
                        <w:left w:val="none" w:sz="0" w:space="0" w:color="auto"/>
                        <w:bottom w:val="none" w:sz="0" w:space="0" w:color="auto"/>
                        <w:right w:val="none" w:sz="0" w:space="0" w:color="auto"/>
                      </w:divBdr>
                      <w:divsChild>
                        <w:div w:id="1056782873">
                          <w:marLeft w:val="240"/>
                          <w:marRight w:val="0"/>
                          <w:marTop w:val="0"/>
                          <w:marBottom w:val="0"/>
                          <w:divBdr>
                            <w:top w:val="none" w:sz="0" w:space="0" w:color="auto"/>
                            <w:left w:val="none" w:sz="0" w:space="0" w:color="auto"/>
                            <w:bottom w:val="none" w:sz="0" w:space="0" w:color="auto"/>
                            <w:right w:val="none" w:sz="0" w:space="0" w:color="auto"/>
                          </w:divBdr>
                        </w:div>
                      </w:divsChild>
                    </w:div>
                    <w:div w:id="1713193965">
                      <w:marLeft w:val="0"/>
                      <w:marRight w:val="0"/>
                      <w:marTop w:val="0"/>
                      <w:marBottom w:val="0"/>
                      <w:divBdr>
                        <w:top w:val="none" w:sz="0" w:space="0" w:color="auto"/>
                        <w:left w:val="none" w:sz="0" w:space="0" w:color="auto"/>
                        <w:bottom w:val="none" w:sz="0" w:space="0" w:color="auto"/>
                        <w:right w:val="none" w:sz="0" w:space="0" w:color="auto"/>
                      </w:divBdr>
                      <w:divsChild>
                        <w:div w:id="747769493">
                          <w:marLeft w:val="240"/>
                          <w:marRight w:val="0"/>
                          <w:marTop w:val="0"/>
                          <w:marBottom w:val="0"/>
                          <w:divBdr>
                            <w:top w:val="none" w:sz="0" w:space="0" w:color="auto"/>
                            <w:left w:val="none" w:sz="0" w:space="0" w:color="auto"/>
                            <w:bottom w:val="none" w:sz="0" w:space="0" w:color="auto"/>
                            <w:right w:val="none" w:sz="0" w:space="0" w:color="auto"/>
                          </w:divBdr>
                        </w:div>
                      </w:divsChild>
                    </w:div>
                    <w:div w:id="259799711">
                      <w:marLeft w:val="0"/>
                      <w:marRight w:val="0"/>
                      <w:marTop w:val="0"/>
                      <w:marBottom w:val="0"/>
                      <w:divBdr>
                        <w:top w:val="none" w:sz="0" w:space="0" w:color="auto"/>
                        <w:left w:val="none" w:sz="0" w:space="0" w:color="auto"/>
                        <w:bottom w:val="none" w:sz="0" w:space="0" w:color="auto"/>
                        <w:right w:val="none" w:sz="0" w:space="0" w:color="auto"/>
                      </w:divBdr>
                      <w:divsChild>
                        <w:div w:id="20425885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268891">
              <w:marLeft w:val="0"/>
              <w:marRight w:val="0"/>
              <w:marTop w:val="0"/>
              <w:marBottom w:val="0"/>
              <w:divBdr>
                <w:top w:val="none" w:sz="0" w:space="0" w:color="auto"/>
                <w:left w:val="none" w:sz="0" w:space="0" w:color="auto"/>
                <w:bottom w:val="none" w:sz="0" w:space="0" w:color="auto"/>
                <w:right w:val="none" w:sz="0" w:space="0" w:color="auto"/>
              </w:divBdr>
              <w:divsChild>
                <w:div w:id="1769036812">
                  <w:marLeft w:val="0"/>
                  <w:marRight w:val="0"/>
                  <w:marTop w:val="150"/>
                  <w:marBottom w:val="150"/>
                  <w:divBdr>
                    <w:top w:val="none" w:sz="0" w:space="0" w:color="auto"/>
                    <w:left w:val="none" w:sz="0" w:space="0" w:color="auto"/>
                    <w:bottom w:val="none" w:sz="0" w:space="0" w:color="auto"/>
                    <w:right w:val="none" w:sz="0" w:space="0" w:color="auto"/>
                  </w:divBdr>
                  <w:divsChild>
                    <w:div w:id="951403522">
                      <w:marLeft w:val="0"/>
                      <w:marRight w:val="0"/>
                      <w:marTop w:val="0"/>
                      <w:marBottom w:val="0"/>
                      <w:divBdr>
                        <w:top w:val="none" w:sz="0" w:space="0" w:color="auto"/>
                        <w:left w:val="none" w:sz="0" w:space="0" w:color="auto"/>
                        <w:bottom w:val="none" w:sz="0" w:space="0" w:color="auto"/>
                        <w:right w:val="none" w:sz="0" w:space="0" w:color="auto"/>
                      </w:divBdr>
                      <w:divsChild>
                        <w:div w:id="914363989">
                          <w:marLeft w:val="240"/>
                          <w:marRight w:val="0"/>
                          <w:marTop w:val="0"/>
                          <w:marBottom w:val="0"/>
                          <w:divBdr>
                            <w:top w:val="none" w:sz="0" w:space="0" w:color="auto"/>
                            <w:left w:val="none" w:sz="0" w:space="0" w:color="auto"/>
                            <w:bottom w:val="none" w:sz="0" w:space="0" w:color="auto"/>
                            <w:right w:val="none" w:sz="0" w:space="0" w:color="auto"/>
                          </w:divBdr>
                        </w:div>
                      </w:divsChild>
                    </w:div>
                    <w:div w:id="669407079">
                      <w:marLeft w:val="0"/>
                      <w:marRight w:val="0"/>
                      <w:marTop w:val="0"/>
                      <w:marBottom w:val="0"/>
                      <w:divBdr>
                        <w:top w:val="none" w:sz="0" w:space="0" w:color="auto"/>
                        <w:left w:val="none" w:sz="0" w:space="0" w:color="auto"/>
                        <w:bottom w:val="none" w:sz="0" w:space="0" w:color="auto"/>
                        <w:right w:val="none" w:sz="0" w:space="0" w:color="auto"/>
                      </w:divBdr>
                      <w:divsChild>
                        <w:div w:id="189414932">
                          <w:marLeft w:val="240"/>
                          <w:marRight w:val="0"/>
                          <w:marTop w:val="0"/>
                          <w:marBottom w:val="0"/>
                          <w:divBdr>
                            <w:top w:val="none" w:sz="0" w:space="0" w:color="auto"/>
                            <w:left w:val="none" w:sz="0" w:space="0" w:color="auto"/>
                            <w:bottom w:val="none" w:sz="0" w:space="0" w:color="auto"/>
                            <w:right w:val="none" w:sz="0" w:space="0" w:color="auto"/>
                          </w:divBdr>
                        </w:div>
                      </w:divsChild>
                    </w:div>
                    <w:div w:id="496920872">
                      <w:marLeft w:val="0"/>
                      <w:marRight w:val="0"/>
                      <w:marTop w:val="0"/>
                      <w:marBottom w:val="0"/>
                      <w:divBdr>
                        <w:top w:val="none" w:sz="0" w:space="0" w:color="auto"/>
                        <w:left w:val="none" w:sz="0" w:space="0" w:color="auto"/>
                        <w:bottom w:val="none" w:sz="0" w:space="0" w:color="auto"/>
                        <w:right w:val="none" w:sz="0" w:space="0" w:color="auto"/>
                      </w:divBdr>
                    </w:div>
                    <w:div w:id="8995813">
                      <w:marLeft w:val="0"/>
                      <w:marRight w:val="0"/>
                      <w:marTop w:val="0"/>
                      <w:marBottom w:val="0"/>
                      <w:divBdr>
                        <w:top w:val="none" w:sz="0" w:space="0" w:color="auto"/>
                        <w:left w:val="none" w:sz="0" w:space="0" w:color="auto"/>
                        <w:bottom w:val="none" w:sz="0" w:space="0" w:color="auto"/>
                        <w:right w:val="none" w:sz="0" w:space="0" w:color="auto"/>
                      </w:divBdr>
                      <w:divsChild>
                        <w:div w:id="1080062307">
                          <w:marLeft w:val="240"/>
                          <w:marRight w:val="0"/>
                          <w:marTop w:val="0"/>
                          <w:marBottom w:val="0"/>
                          <w:divBdr>
                            <w:top w:val="none" w:sz="0" w:space="0" w:color="auto"/>
                            <w:left w:val="none" w:sz="0" w:space="0" w:color="auto"/>
                            <w:bottom w:val="none" w:sz="0" w:space="0" w:color="auto"/>
                            <w:right w:val="none" w:sz="0" w:space="0" w:color="auto"/>
                          </w:divBdr>
                        </w:div>
                      </w:divsChild>
                    </w:div>
                    <w:div w:id="655836716">
                      <w:marLeft w:val="0"/>
                      <w:marRight w:val="0"/>
                      <w:marTop w:val="0"/>
                      <w:marBottom w:val="0"/>
                      <w:divBdr>
                        <w:top w:val="none" w:sz="0" w:space="0" w:color="auto"/>
                        <w:left w:val="none" w:sz="0" w:space="0" w:color="auto"/>
                        <w:bottom w:val="none" w:sz="0" w:space="0" w:color="auto"/>
                        <w:right w:val="none" w:sz="0" w:space="0" w:color="auto"/>
                      </w:divBdr>
                      <w:divsChild>
                        <w:div w:id="875965250">
                          <w:marLeft w:val="240"/>
                          <w:marRight w:val="0"/>
                          <w:marTop w:val="0"/>
                          <w:marBottom w:val="0"/>
                          <w:divBdr>
                            <w:top w:val="none" w:sz="0" w:space="0" w:color="auto"/>
                            <w:left w:val="none" w:sz="0" w:space="0" w:color="auto"/>
                            <w:bottom w:val="none" w:sz="0" w:space="0" w:color="auto"/>
                            <w:right w:val="none" w:sz="0" w:space="0" w:color="auto"/>
                          </w:divBdr>
                        </w:div>
                      </w:divsChild>
                    </w:div>
                    <w:div w:id="1565406761">
                      <w:marLeft w:val="0"/>
                      <w:marRight w:val="0"/>
                      <w:marTop w:val="0"/>
                      <w:marBottom w:val="0"/>
                      <w:divBdr>
                        <w:top w:val="none" w:sz="0" w:space="0" w:color="auto"/>
                        <w:left w:val="none" w:sz="0" w:space="0" w:color="auto"/>
                        <w:bottom w:val="none" w:sz="0" w:space="0" w:color="auto"/>
                        <w:right w:val="none" w:sz="0" w:space="0" w:color="auto"/>
                      </w:divBdr>
                      <w:divsChild>
                        <w:div w:id="351148006">
                          <w:marLeft w:val="240"/>
                          <w:marRight w:val="0"/>
                          <w:marTop w:val="0"/>
                          <w:marBottom w:val="0"/>
                          <w:divBdr>
                            <w:top w:val="none" w:sz="0" w:space="0" w:color="auto"/>
                            <w:left w:val="none" w:sz="0" w:space="0" w:color="auto"/>
                            <w:bottom w:val="none" w:sz="0" w:space="0" w:color="auto"/>
                            <w:right w:val="none" w:sz="0" w:space="0" w:color="auto"/>
                          </w:divBdr>
                        </w:div>
                      </w:divsChild>
                    </w:div>
                    <w:div w:id="1928031797">
                      <w:marLeft w:val="0"/>
                      <w:marRight w:val="0"/>
                      <w:marTop w:val="0"/>
                      <w:marBottom w:val="0"/>
                      <w:divBdr>
                        <w:top w:val="none" w:sz="0" w:space="0" w:color="auto"/>
                        <w:left w:val="none" w:sz="0" w:space="0" w:color="auto"/>
                        <w:bottom w:val="none" w:sz="0" w:space="0" w:color="auto"/>
                        <w:right w:val="none" w:sz="0" w:space="0" w:color="auto"/>
                      </w:divBdr>
                      <w:divsChild>
                        <w:div w:id="1686636918">
                          <w:marLeft w:val="240"/>
                          <w:marRight w:val="0"/>
                          <w:marTop w:val="0"/>
                          <w:marBottom w:val="0"/>
                          <w:divBdr>
                            <w:top w:val="none" w:sz="0" w:space="0" w:color="auto"/>
                            <w:left w:val="none" w:sz="0" w:space="0" w:color="auto"/>
                            <w:bottom w:val="none" w:sz="0" w:space="0" w:color="auto"/>
                            <w:right w:val="none" w:sz="0" w:space="0" w:color="auto"/>
                          </w:divBdr>
                        </w:div>
                      </w:divsChild>
                    </w:div>
                    <w:div w:id="897669758">
                      <w:marLeft w:val="0"/>
                      <w:marRight w:val="0"/>
                      <w:marTop w:val="0"/>
                      <w:marBottom w:val="0"/>
                      <w:divBdr>
                        <w:top w:val="none" w:sz="0" w:space="0" w:color="auto"/>
                        <w:left w:val="none" w:sz="0" w:space="0" w:color="auto"/>
                        <w:bottom w:val="none" w:sz="0" w:space="0" w:color="auto"/>
                        <w:right w:val="none" w:sz="0" w:space="0" w:color="auto"/>
                      </w:divBdr>
                      <w:divsChild>
                        <w:div w:id="236481588">
                          <w:marLeft w:val="240"/>
                          <w:marRight w:val="0"/>
                          <w:marTop w:val="0"/>
                          <w:marBottom w:val="0"/>
                          <w:divBdr>
                            <w:top w:val="none" w:sz="0" w:space="0" w:color="auto"/>
                            <w:left w:val="none" w:sz="0" w:space="0" w:color="auto"/>
                            <w:bottom w:val="none" w:sz="0" w:space="0" w:color="auto"/>
                            <w:right w:val="none" w:sz="0" w:space="0" w:color="auto"/>
                          </w:divBdr>
                        </w:div>
                      </w:divsChild>
                    </w:div>
                    <w:div w:id="125467508">
                      <w:marLeft w:val="0"/>
                      <w:marRight w:val="0"/>
                      <w:marTop w:val="0"/>
                      <w:marBottom w:val="0"/>
                      <w:divBdr>
                        <w:top w:val="none" w:sz="0" w:space="0" w:color="auto"/>
                        <w:left w:val="none" w:sz="0" w:space="0" w:color="auto"/>
                        <w:bottom w:val="none" w:sz="0" w:space="0" w:color="auto"/>
                        <w:right w:val="none" w:sz="0" w:space="0" w:color="auto"/>
                      </w:divBdr>
                      <w:divsChild>
                        <w:div w:id="1160921523">
                          <w:marLeft w:val="240"/>
                          <w:marRight w:val="0"/>
                          <w:marTop w:val="0"/>
                          <w:marBottom w:val="0"/>
                          <w:divBdr>
                            <w:top w:val="none" w:sz="0" w:space="0" w:color="auto"/>
                            <w:left w:val="none" w:sz="0" w:space="0" w:color="auto"/>
                            <w:bottom w:val="none" w:sz="0" w:space="0" w:color="auto"/>
                            <w:right w:val="none" w:sz="0" w:space="0" w:color="auto"/>
                          </w:divBdr>
                        </w:div>
                      </w:divsChild>
                    </w:div>
                    <w:div w:id="412891943">
                      <w:marLeft w:val="0"/>
                      <w:marRight w:val="0"/>
                      <w:marTop w:val="0"/>
                      <w:marBottom w:val="0"/>
                      <w:divBdr>
                        <w:top w:val="none" w:sz="0" w:space="0" w:color="auto"/>
                        <w:left w:val="none" w:sz="0" w:space="0" w:color="auto"/>
                        <w:bottom w:val="none" w:sz="0" w:space="0" w:color="auto"/>
                        <w:right w:val="none" w:sz="0" w:space="0" w:color="auto"/>
                      </w:divBdr>
                      <w:divsChild>
                        <w:div w:id="913199991">
                          <w:marLeft w:val="240"/>
                          <w:marRight w:val="0"/>
                          <w:marTop w:val="0"/>
                          <w:marBottom w:val="0"/>
                          <w:divBdr>
                            <w:top w:val="none" w:sz="0" w:space="0" w:color="auto"/>
                            <w:left w:val="none" w:sz="0" w:space="0" w:color="auto"/>
                            <w:bottom w:val="none" w:sz="0" w:space="0" w:color="auto"/>
                            <w:right w:val="none" w:sz="0" w:space="0" w:color="auto"/>
                          </w:divBdr>
                        </w:div>
                      </w:divsChild>
                    </w:div>
                    <w:div w:id="666205752">
                      <w:marLeft w:val="0"/>
                      <w:marRight w:val="0"/>
                      <w:marTop w:val="0"/>
                      <w:marBottom w:val="0"/>
                      <w:divBdr>
                        <w:top w:val="none" w:sz="0" w:space="0" w:color="auto"/>
                        <w:left w:val="none" w:sz="0" w:space="0" w:color="auto"/>
                        <w:bottom w:val="none" w:sz="0" w:space="0" w:color="auto"/>
                        <w:right w:val="none" w:sz="0" w:space="0" w:color="auto"/>
                      </w:divBdr>
                      <w:divsChild>
                        <w:div w:id="1368019898">
                          <w:marLeft w:val="240"/>
                          <w:marRight w:val="0"/>
                          <w:marTop w:val="0"/>
                          <w:marBottom w:val="0"/>
                          <w:divBdr>
                            <w:top w:val="none" w:sz="0" w:space="0" w:color="auto"/>
                            <w:left w:val="none" w:sz="0" w:space="0" w:color="auto"/>
                            <w:bottom w:val="none" w:sz="0" w:space="0" w:color="auto"/>
                            <w:right w:val="none" w:sz="0" w:space="0" w:color="auto"/>
                          </w:divBdr>
                        </w:div>
                      </w:divsChild>
                    </w:div>
                    <w:div w:id="717314807">
                      <w:marLeft w:val="0"/>
                      <w:marRight w:val="0"/>
                      <w:marTop w:val="0"/>
                      <w:marBottom w:val="0"/>
                      <w:divBdr>
                        <w:top w:val="none" w:sz="0" w:space="0" w:color="auto"/>
                        <w:left w:val="none" w:sz="0" w:space="0" w:color="auto"/>
                        <w:bottom w:val="none" w:sz="0" w:space="0" w:color="auto"/>
                        <w:right w:val="none" w:sz="0" w:space="0" w:color="auto"/>
                      </w:divBdr>
                      <w:divsChild>
                        <w:div w:id="1189175410">
                          <w:marLeft w:val="240"/>
                          <w:marRight w:val="0"/>
                          <w:marTop w:val="0"/>
                          <w:marBottom w:val="0"/>
                          <w:divBdr>
                            <w:top w:val="none" w:sz="0" w:space="0" w:color="auto"/>
                            <w:left w:val="none" w:sz="0" w:space="0" w:color="auto"/>
                            <w:bottom w:val="none" w:sz="0" w:space="0" w:color="auto"/>
                            <w:right w:val="none" w:sz="0" w:space="0" w:color="auto"/>
                          </w:divBdr>
                        </w:div>
                      </w:divsChild>
                    </w:div>
                    <w:div w:id="1849053753">
                      <w:marLeft w:val="0"/>
                      <w:marRight w:val="0"/>
                      <w:marTop w:val="0"/>
                      <w:marBottom w:val="0"/>
                      <w:divBdr>
                        <w:top w:val="none" w:sz="0" w:space="0" w:color="auto"/>
                        <w:left w:val="none" w:sz="0" w:space="0" w:color="auto"/>
                        <w:bottom w:val="none" w:sz="0" w:space="0" w:color="auto"/>
                        <w:right w:val="none" w:sz="0" w:space="0" w:color="auto"/>
                      </w:divBdr>
                      <w:divsChild>
                        <w:div w:id="1347831983">
                          <w:marLeft w:val="240"/>
                          <w:marRight w:val="0"/>
                          <w:marTop w:val="0"/>
                          <w:marBottom w:val="0"/>
                          <w:divBdr>
                            <w:top w:val="none" w:sz="0" w:space="0" w:color="auto"/>
                            <w:left w:val="none" w:sz="0" w:space="0" w:color="auto"/>
                            <w:bottom w:val="none" w:sz="0" w:space="0" w:color="auto"/>
                            <w:right w:val="none" w:sz="0" w:space="0" w:color="auto"/>
                          </w:divBdr>
                        </w:div>
                      </w:divsChild>
                    </w:div>
                    <w:div w:id="503204716">
                      <w:marLeft w:val="0"/>
                      <w:marRight w:val="0"/>
                      <w:marTop w:val="0"/>
                      <w:marBottom w:val="0"/>
                      <w:divBdr>
                        <w:top w:val="none" w:sz="0" w:space="0" w:color="auto"/>
                        <w:left w:val="none" w:sz="0" w:space="0" w:color="auto"/>
                        <w:bottom w:val="none" w:sz="0" w:space="0" w:color="auto"/>
                        <w:right w:val="none" w:sz="0" w:space="0" w:color="auto"/>
                      </w:divBdr>
                      <w:divsChild>
                        <w:div w:id="2062172198">
                          <w:marLeft w:val="240"/>
                          <w:marRight w:val="0"/>
                          <w:marTop w:val="0"/>
                          <w:marBottom w:val="0"/>
                          <w:divBdr>
                            <w:top w:val="none" w:sz="0" w:space="0" w:color="auto"/>
                            <w:left w:val="none" w:sz="0" w:space="0" w:color="auto"/>
                            <w:bottom w:val="none" w:sz="0" w:space="0" w:color="auto"/>
                            <w:right w:val="none" w:sz="0" w:space="0" w:color="auto"/>
                          </w:divBdr>
                        </w:div>
                      </w:divsChild>
                    </w:div>
                    <w:div w:id="2066559270">
                      <w:marLeft w:val="0"/>
                      <w:marRight w:val="0"/>
                      <w:marTop w:val="0"/>
                      <w:marBottom w:val="0"/>
                      <w:divBdr>
                        <w:top w:val="none" w:sz="0" w:space="0" w:color="auto"/>
                        <w:left w:val="none" w:sz="0" w:space="0" w:color="auto"/>
                        <w:bottom w:val="none" w:sz="0" w:space="0" w:color="auto"/>
                        <w:right w:val="none" w:sz="0" w:space="0" w:color="auto"/>
                      </w:divBdr>
                    </w:div>
                    <w:div w:id="748309885">
                      <w:marLeft w:val="0"/>
                      <w:marRight w:val="0"/>
                      <w:marTop w:val="0"/>
                      <w:marBottom w:val="0"/>
                      <w:divBdr>
                        <w:top w:val="none" w:sz="0" w:space="0" w:color="auto"/>
                        <w:left w:val="none" w:sz="0" w:space="0" w:color="auto"/>
                        <w:bottom w:val="none" w:sz="0" w:space="0" w:color="auto"/>
                        <w:right w:val="none" w:sz="0" w:space="0" w:color="auto"/>
                      </w:divBdr>
                      <w:divsChild>
                        <w:div w:id="320891088">
                          <w:marLeft w:val="240"/>
                          <w:marRight w:val="0"/>
                          <w:marTop w:val="0"/>
                          <w:marBottom w:val="0"/>
                          <w:divBdr>
                            <w:top w:val="none" w:sz="0" w:space="0" w:color="auto"/>
                            <w:left w:val="none" w:sz="0" w:space="0" w:color="auto"/>
                            <w:bottom w:val="none" w:sz="0" w:space="0" w:color="auto"/>
                            <w:right w:val="none" w:sz="0" w:space="0" w:color="auto"/>
                          </w:divBdr>
                        </w:div>
                      </w:divsChild>
                    </w:div>
                    <w:div w:id="1984574740">
                      <w:marLeft w:val="0"/>
                      <w:marRight w:val="0"/>
                      <w:marTop w:val="0"/>
                      <w:marBottom w:val="0"/>
                      <w:divBdr>
                        <w:top w:val="none" w:sz="0" w:space="0" w:color="auto"/>
                        <w:left w:val="none" w:sz="0" w:space="0" w:color="auto"/>
                        <w:bottom w:val="none" w:sz="0" w:space="0" w:color="auto"/>
                        <w:right w:val="none" w:sz="0" w:space="0" w:color="auto"/>
                      </w:divBdr>
                      <w:divsChild>
                        <w:div w:id="1233350737">
                          <w:marLeft w:val="240"/>
                          <w:marRight w:val="0"/>
                          <w:marTop w:val="0"/>
                          <w:marBottom w:val="0"/>
                          <w:divBdr>
                            <w:top w:val="none" w:sz="0" w:space="0" w:color="auto"/>
                            <w:left w:val="none" w:sz="0" w:space="0" w:color="auto"/>
                            <w:bottom w:val="none" w:sz="0" w:space="0" w:color="auto"/>
                            <w:right w:val="none" w:sz="0" w:space="0" w:color="auto"/>
                          </w:divBdr>
                        </w:div>
                      </w:divsChild>
                    </w:div>
                    <w:div w:id="1760559501">
                      <w:marLeft w:val="0"/>
                      <w:marRight w:val="0"/>
                      <w:marTop w:val="0"/>
                      <w:marBottom w:val="0"/>
                      <w:divBdr>
                        <w:top w:val="none" w:sz="0" w:space="0" w:color="auto"/>
                        <w:left w:val="none" w:sz="0" w:space="0" w:color="auto"/>
                        <w:bottom w:val="none" w:sz="0" w:space="0" w:color="auto"/>
                        <w:right w:val="none" w:sz="0" w:space="0" w:color="auto"/>
                      </w:divBdr>
                      <w:divsChild>
                        <w:div w:id="1339844628">
                          <w:marLeft w:val="240"/>
                          <w:marRight w:val="0"/>
                          <w:marTop w:val="0"/>
                          <w:marBottom w:val="0"/>
                          <w:divBdr>
                            <w:top w:val="none" w:sz="0" w:space="0" w:color="auto"/>
                            <w:left w:val="none" w:sz="0" w:space="0" w:color="auto"/>
                            <w:bottom w:val="none" w:sz="0" w:space="0" w:color="auto"/>
                            <w:right w:val="none" w:sz="0" w:space="0" w:color="auto"/>
                          </w:divBdr>
                        </w:div>
                      </w:divsChild>
                    </w:div>
                    <w:div w:id="910652327">
                      <w:marLeft w:val="0"/>
                      <w:marRight w:val="0"/>
                      <w:marTop w:val="0"/>
                      <w:marBottom w:val="0"/>
                      <w:divBdr>
                        <w:top w:val="none" w:sz="0" w:space="0" w:color="auto"/>
                        <w:left w:val="none" w:sz="0" w:space="0" w:color="auto"/>
                        <w:bottom w:val="none" w:sz="0" w:space="0" w:color="auto"/>
                        <w:right w:val="none" w:sz="0" w:space="0" w:color="auto"/>
                      </w:divBdr>
                      <w:divsChild>
                        <w:div w:id="283776717">
                          <w:marLeft w:val="240"/>
                          <w:marRight w:val="0"/>
                          <w:marTop w:val="0"/>
                          <w:marBottom w:val="0"/>
                          <w:divBdr>
                            <w:top w:val="none" w:sz="0" w:space="0" w:color="auto"/>
                            <w:left w:val="none" w:sz="0" w:space="0" w:color="auto"/>
                            <w:bottom w:val="none" w:sz="0" w:space="0" w:color="auto"/>
                            <w:right w:val="none" w:sz="0" w:space="0" w:color="auto"/>
                          </w:divBdr>
                        </w:div>
                      </w:divsChild>
                    </w:div>
                    <w:div w:id="1231312588">
                      <w:marLeft w:val="0"/>
                      <w:marRight w:val="0"/>
                      <w:marTop w:val="0"/>
                      <w:marBottom w:val="0"/>
                      <w:divBdr>
                        <w:top w:val="none" w:sz="0" w:space="0" w:color="auto"/>
                        <w:left w:val="none" w:sz="0" w:space="0" w:color="auto"/>
                        <w:bottom w:val="none" w:sz="0" w:space="0" w:color="auto"/>
                        <w:right w:val="none" w:sz="0" w:space="0" w:color="auto"/>
                      </w:divBdr>
                      <w:divsChild>
                        <w:div w:id="70473999">
                          <w:marLeft w:val="240"/>
                          <w:marRight w:val="0"/>
                          <w:marTop w:val="0"/>
                          <w:marBottom w:val="0"/>
                          <w:divBdr>
                            <w:top w:val="none" w:sz="0" w:space="0" w:color="auto"/>
                            <w:left w:val="none" w:sz="0" w:space="0" w:color="auto"/>
                            <w:bottom w:val="none" w:sz="0" w:space="0" w:color="auto"/>
                            <w:right w:val="none" w:sz="0" w:space="0" w:color="auto"/>
                          </w:divBdr>
                        </w:div>
                      </w:divsChild>
                    </w:div>
                    <w:div w:id="1924408816">
                      <w:marLeft w:val="0"/>
                      <w:marRight w:val="0"/>
                      <w:marTop w:val="0"/>
                      <w:marBottom w:val="0"/>
                      <w:divBdr>
                        <w:top w:val="none" w:sz="0" w:space="0" w:color="auto"/>
                        <w:left w:val="none" w:sz="0" w:space="0" w:color="auto"/>
                        <w:bottom w:val="none" w:sz="0" w:space="0" w:color="auto"/>
                        <w:right w:val="none" w:sz="0" w:space="0" w:color="auto"/>
                      </w:divBdr>
                      <w:divsChild>
                        <w:div w:id="1612861629">
                          <w:marLeft w:val="240"/>
                          <w:marRight w:val="0"/>
                          <w:marTop w:val="0"/>
                          <w:marBottom w:val="0"/>
                          <w:divBdr>
                            <w:top w:val="none" w:sz="0" w:space="0" w:color="auto"/>
                            <w:left w:val="none" w:sz="0" w:space="0" w:color="auto"/>
                            <w:bottom w:val="none" w:sz="0" w:space="0" w:color="auto"/>
                            <w:right w:val="none" w:sz="0" w:space="0" w:color="auto"/>
                          </w:divBdr>
                        </w:div>
                      </w:divsChild>
                    </w:div>
                    <w:div w:id="2083139922">
                      <w:marLeft w:val="0"/>
                      <w:marRight w:val="0"/>
                      <w:marTop w:val="0"/>
                      <w:marBottom w:val="0"/>
                      <w:divBdr>
                        <w:top w:val="none" w:sz="0" w:space="0" w:color="auto"/>
                        <w:left w:val="none" w:sz="0" w:space="0" w:color="auto"/>
                        <w:bottom w:val="none" w:sz="0" w:space="0" w:color="auto"/>
                        <w:right w:val="none" w:sz="0" w:space="0" w:color="auto"/>
                      </w:divBdr>
                    </w:div>
                    <w:div w:id="1454866111">
                      <w:marLeft w:val="0"/>
                      <w:marRight w:val="0"/>
                      <w:marTop w:val="0"/>
                      <w:marBottom w:val="0"/>
                      <w:divBdr>
                        <w:top w:val="none" w:sz="0" w:space="0" w:color="auto"/>
                        <w:left w:val="none" w:sz="0" w:space="0" w:color="auto"/>
                        <w:bottom w:val="none" w:sz="0" w:space="0" w:color="auto"/>
                        <w:right w:val="none" w:sz="0" w:space="0" w:color="auto"/>
                      </w:divBdr>
                      <w:divsChild>
                        <w:div w:id="1032657957">
                          <w:marLeft w:val="240"/>
                          <w:marRight w:val="0"/>
                          <w:marTop w:val="0"/>
                          <w:marBottom w:val="0"/>
                          <w:divBdr>
                            <w:top w:val="none" w:sz="0" w:space="0" w:color="auto"/>
                            <w:left w:val="none" w:sz="0" w:space="0" w:color="auto"/>
                            <w:bottom w:val="none" w:sz="0" w:space="0" w:color="auto"/>
                            <w:right w:val="none" w:sz="0" w:space="0" w:color="auto"/>
                          </w:divBdr>
                        </w:div>
                      </w:divsChild>
                    </w:div>
                    <w:div w:id="765081074">
                      <w:marLeft w:val="0"/>
                      <w:marRight w:val="0"/>
                      <w:marTop w:val="0"/>
                      <w:marBottom w:val="0"/>
                      <w:divBdr>
                        <w:top w:val="none" w:sz="0" w:space="0" w:color="auto"/>
                        <w:left w:val="none" w:sz="0" w:space="0" w:color="auto"/>
                        <w:bottom w:val="none" w:sz="0" w:space="0" w:color="auto"/>
                        <w:right w:val="none" w:sz="0" w:space="0" w:color="auto"/>
                      </w:divBdr>
                      <w:divsChild>
                        <w:div w:id="321205139">
                          <w:marLeft w:val="240"/>
                          <w:marRight w:val="0"/>
                          <w:marTop w:val="0"/>
                          <w:marBottom w:val="0"/>
                          <w:divBdr>
                            <w:top w:val="none" w:sz="0" w:space="0" w:color="auto"/>
                            <w:left w:val="none" w:sz="0" w:space="0" w:color="auto"/>
                            <w:bottom w:val="none" w:sz="0" w:space="0" w:color="auto"/>
                            <w:right w:val="none" w:sz="0" w:space="0" w:color="auto"/>
                          </w:divBdr>
                        </w:div>
                      </w:divsChild>
                    </w:div>
                    <w:div w:id="1684823427">
                      <w:marLeft w:val="0"/>
                      <w:marRight w:val="0"/>
                      <w:marTop w:val="0"/>
                      <w:marBottom w:val="0"/>
                      <w:divBdr>
                        <w:top w:val="none" w:sz="0" w:space="0" w:color="auto"/>
                        <w:left w:val="none" w:sz="0" w:space="0" w:color="auto"/>
                        <w:bottom w:val="none" w:sz="0" w:space="0" w:color="auto"/>
                        <w:right w:val="none" w:sz="0" w:space="0" w:color="auto"/>
                      </w:divBdr>
                      <w:divsChild>
                        <w:div w:id="319772417">
                          <w:marLeft w:val="240"/>
                          <w:marRight w:val="0"/>
                          <w:marTop w:val="0"/>
                          <w:marBottom w:val="0"/>
                          <w:divBdr>
                            <w:top w:val="none" w:sz="0" w:space="0" w:color="auto"/>
                            <w:left w:val="none" w:sz="0" w:space="0" w:color="auto"/>
                            <w:bottom w:val="none" w:sz="0" w:space="0" w:color="auto"/>
                            <w:right w:val="none" w:sz="0" w:space="0" w:color="auto"/>
                          </w:divBdr>
                        </w:div>
                      </w:divsChild>
                    </w:div>
                    <w:div w:id="66418235">
                      <w:marLeft w:val="0"/>
                      <w:marRight w:val="0"/>
                      <w:marTop w:val="0"/>
                      <w:marBottom w:val="0"/>
                      <w:divBdr>
                        <w:top w:val="none" w:sz="0" w:space="0" w:color="auto"/>
                        <w:left w:val="none" w:sz="0" w:space="0" w:color="auto"/>
                        <w:bottom w:val="none" w:sz="0" w:space="0" w:color="auto"/>
                        <w:right w:val="none" w:sz="0" w:space="0" w:color="auto"/>
                      </w:divBdr>
                      <w:divsChild>
                        <w:div w:id="160850734">
                          <w:marLeft w:val="240"/>
                          <w:marRight w:val="0"/>
                          <w:marTop w:val="0"/>
                          <w:marBottom w:val="0"/>
                          <w:divBdr>
                            <w:top w:val="none" w:sz="0" w:space="0" w:color="auto"/>
                            <w:left w:val="none" w:sz="0" w:space="0" w:color="auto"/>
                            <w:bottom w:val="none" w:sz="0" w:space="0" w:color="auto"/>
                            <w:right w:val="none" w:sz="0" w:space="0" w:color="auto"/>
                          </w:divBdr>
                        </w:div>
                      </w:divsChild>
                    </w:div>
                    <w:div w:id="504707823">
                      <w:marLeft w:val="0"/>
                      <w:marRight w:val="0"/>
                      <w:marTop w:val="0"/>
                      <w:marBottom w:val="0"/>
                      <w:divBdr>
                        <w:top w:val="none" w:sz="0" w:space="0" w:color="auto"/>
                        <w:left w:val="none" w:sz="0" w:space="0" w:color="auto"/>
                        <w:bottom w:val="none" w:sz="0" w:space="0" w:color="auto"/>
                        <w:right w:val="none" w:sz="0" w:space="0" w:color="auto"/>
                      </w:divBdr>
                      <w:divsChild>
                        <w:div w:id="1821851026">
                          <w:marLeft w:val="240"/>
                          <w:marRight w:val="0"/>
                          <w:marTop w:val="0"/>
                          <w:marBottom w:val="0"/>
                          <w:divBdr>
                            <w:top w:val="none" w:sz="0" w:space="0" w:color="auto"/>
                            <w:left w:val="none" w:sz="0" w:space="0" w:color="auto"/>
                            <w:bottom w:val="none" w:sz="0" w:space="0" w:color="auto"/>
                            <w:right w:val="none" w:sz="0" w:space="0" w:color="auto"/>
                          </w:divBdr>
                        </w:div>
                      </w:divsChild>
                    </w:div>
                    <w:div w:id="1867328966">
                      <w:marLeft w:val="0"/>
                      <w:marRight w:val="0"/>
                      <w:marTop w:val="0"/>
                      <w:marBottom w:val="0"/>
                      <w:divBdr>
                        <w:top w:val="none" w:sz="0" w:space="0" w:color="auto"/>
                        <w:left w:val="none" w:sz="0" w:space="0" w:color="auto"/>
                        <w:bottom w:val="none" w:sz="0" w:space="0" w:color="auto"/>
                        <w:right w:val="none" w:sz="0" w:space="0" w:color="auto"/>
                      </w:divBdr>
                      <w:divsChild>
                        <w:div w:id="1878347371">
                          <w:marLeft w:val="240"/>
                          <w:marRight w:val="0"/>
                          <w:marTop w:val="0"/>
                          <w:marBottom w:val="0"/>
                          <w:divBdr>
                            <w:top w:val="none" w:sz="0" w:space="0" w:color="auto"/>
                            <w:left w:val="none" w:sz="0" w:space="0" w:color="auto"/>
                            <w:bottom w:val="none" w:sz="0" w:space="0" w:color="auto"/>
                            <w:right w:val="none" w:sz="0" w:space="0" w:color="auto"/>
                          </w:divBdr>
                        </w:div>
                      </w:divsChild>
                    </w:div>
                    <w:div w:id="649679310">
                      <w:marLeft w:val="0"/>
                      <w:marRight w:val="0"/>
                      <w:marTop w:val="0"/>
                      <w:marBottom w:val="0"/>
                      <w:divBdr>
                        <w:top w:val="none" w:sz="0" w:space="0" w:color="auto"/>
                        <w:left w:val="none" w:sz="0" w:space="0" w:color="auto"/>
                        <w:bottom w:val="none" w:sz="0" w:space="0" w:color="auto"/>
                        <w:right w:val="none" w:sz="0" w:space="0" w:color="auto"/>
                      </w:divBdr>
                    </w:div>
                    <w:div w:id="1099565506">
                      <w:marLeft w:val="0"/>
                      <w:marRight w:val="0"/>
                      <w:marTop w:val="0"/>
                      <w:marBottom w:val="0"/>
                      <w:divBdr>
                        <w:top w:val="none" w:sz="0" w:space="0" w:color="auto"/>
                        <w:left w:val="none" w:sz="0" w:space="0" w:color="auto"/>
                        <w:bottom w:val="none" w:sz="0" w:space="0" w:color="auto"/>
                        <w:right w:val="none" w:sz="0" w:space="0" w:color="auto"/>
                      </w:divBdr>
                      <w:divsChild>
                        <w:div w:id="1665471171">
                          <w:marLeft w:val="240"/>
                          <w:marRight w:val="0"/>
                          <w:marTop w:val="0"/>
                          <w:marBottom w:val="0"/>
                          <w:divBdr>
                            <w:top w:val="none" w:sz="0" w:space="0" w:color="auto"/>
                            <w:left w:val="none" w:sz="0" w:space="0" w:color="auto"/>
                            <w:bottom w:val="none" w:sz="0" w:space="0" w:color="auto"/>
                            <w:right w:val="none" w:sz="0" w:space="0" w:color="auto"/>
                          </w:divBdr>
                        </w:div>
                      </w:divsChild>
                    </w:div>
                    <w:div w:id="730813789">
                      <w:marLeft w:val="0"/>
                      <w:marRight w:val="0"/>
                      <w:marTop w:val="0"/>
                      <w:marBottom w:val="0"/>
                      <w:divBdr>
                        <w:top w:val="none" w:sz="0" w:space="0" w:color="auto"/>
                        <w:left w:val="none" w:sz="0" w:space="0" w:color="auto"/>
                        <w:bottom w:val="none" w:sz="0" w:space="0" w:color="auto"/>
                        <w:right w:val="none" w:sz="0" w:space="0" w:color="auto"/>
                      </w:divBdr>
                      <w:divsChild>
                        <w:div w:id="1462185488">
                          <w:marLeft w:val="240"/>
                          <w:marRight w:val="0"/>
                          <w:marTop w:val="0"/>
                          <w:marBottom w:val="0"/>
                          <w:divBdr>
                            <w:top w:val="none" w:sz="0" w:space="0" w:color="auto"/>
                            <w:left w:val="none" w:sz="0" w:space="0" w:color="auto"/>
                            <w:bottom w:val="none" w:sz="0" w:space="0" w:color="auto"/>
                            <w:right w:val="none" w:sz="0" w:space="0" w:color="auto"/>
                          </w:divBdr>
                        </w:div>
                      </w:divsChild>
                    </w:div>
                    <w:div w:id="430273203">
                      <w:marLeft w:val="0"/>
                      <w:marRight w:val="0"/>
                      <w:marTop w:val="0"/>
                      <w:marBottom w:val="0"/>
                      <w:divBdr>
                        <w:top w:val="none" w:sz="0" w:space="0" w:color="auto"/>
                        <w:left w:val="none" w:sz="0" w:space="0" w:color="auto"/>
                        <w:bottom w:val="none" w:sz="0" w:space="0" w:color="auto"/>
                        <w:right w:val="none" w:sz="0" w:space="0" w:color="auto"/>
                      </w:divBdr>
                      <w:divsChild>
                        <w:div w:id="1875000588">
                          <w:marLeft w:val="240"/>
                          <w:marRight w:val="0"/>
                          <w:marTop w:val="0"/>
                          <w:marBottom w:val="0"/>
                          <w:divBdr>
                            <w:top w:val="none" w:sz="0" w:space="0" w:color="auto"/>
                            <w:left w:val="none" w:sz="0" w:space="0" w:color="auto"/>
                            <w:bottom w:val="none" w:sz="0" w:space="0" w:color="auto"/>
                            <w:right w:val="none" w:sz="0" w:space="0" w:color="auto"/>
                          </w:divBdr>
                        </w:div>
                      </w:divsChild>
                    </w:div>
                    <w:div w:id="1423843325">
                      <w:marLeft w:val="0"/>
                      <w:marRight w:val="0"/>
                      <w:marTop w:val="0"/>
                      <w:marBottom w:val="0"/>
                      <w:divBdr>
                        <w:top w:val="none" w:sz="0" w:space="0" w:color="auto"/>
                        <w:left w:val="none" w:sz="0" w:space="0" w:color="auto"/>
                        <w:bottom w:val="none" w:sz="0" w:space="0" w:color="auto"/>
                        <w:right w:val="none" w:sz="0" w:space="0" w:color="auto"/>
                      </w:divBdr>
                      <w:divsChild>
                        <w:div w:id="1457214172">
                          <w:marLeft w:val="240"/>
                          <w:marRight w:val="0"/>
                          <w:marTop w:val="0"/>
                          <w:marBottom w:val="0"/>
                          <w:divBdr>
                            <w:top w:val="none" w:sz="0" w:space="0" w:color="auto"/>
                            <w:left w:val="none" w:sz="0" w:space="0" w:color="auto"/>
                            <w:bottom w:val="none" w:sz="0" w:space="0" w:color="auto"/>
                            <w:right w:val="none" w:sz="0" w:space="0" w:color="auto"/>
                          </w:divBdr>
                        </w:div>
                      </w:divsChild>
                    </w:div>
                    <w:div w:id="262080622">
                      <w:marLeft w:val="0"/>
                      <w:marRight w:val="0"/>
                      <w:marTop w:val="0"/>
                      <w:marBottom w:val="0"/>
                      <w:divBdr>
                        <w:top w:val="none" w:sz="0" w:space="0" w:color="auto"/>
                        <w:left w:val="none" w:sz="0" w:space="0" w:color="auto"/>
                        <w:bottom w:val="none" w:sz="0" w:space="0" w:color="auto"/>
                        <w:right w:val="none" w:sz="0" w:space="0" w:color="auto"/>
                      </w:divBdr>
                      <w:divsChild>
                        <w:div w:id="1346056609">
                          <w:marLeft w:val="240"/>
                          <w:marRight w:val="0"/>
                          <w:marTop w:val="0"/>
                          <w:marBottom w:val="0"/>
                          <w:divBdr>
                            <w:top w:val="none" w:sz="0" w:space="0" w:color="auto"/>
                            <w:left w:val="none" w:sz="0" w:space="0" w:color="auto"/>
                            <w:bottom w:val="none" w:sz="0" w:space="0" w:color="auto"/>
                            <w:right w:val="none" w:sz="0" w:space="0" w:color="auto"/>
                          </w:divBdr>
                        </w:div>
                      </w:divsChild>
                    </w:div>
                    <w:div w:id="1008678195">
                      <w:marLeft w:val="0"/>
                      <w:marRight w:val="0"/>
                      <w:marTop w:val="0"/>
                      <w:marBottom w:val="0"/>
                      <w:divBdr>
                        <w:top w:val="none" w:sz="0" w:space="0" w:color="auto"/>
                        <w:left w:val="none" w:sz="0" w:space="0" w:color="auto"/>
                        <w:bottom w:val="none" w:sz="0" w:space="0" w:color="auto"/>
                        <w:right w:val="none" w:sz="0" w:space="0" w:color="auto"/>
                      </w:divBdr>
                      <w:divsChild>
                        <w:div w:id="2144275365">
                          <w:marLeft w:val="240"/>
                          <w:marRight w:val="0"/>
                          <w:marTop w:val="0"/>
                          <w:marBottom w:val="0"/>
                          <w:divBdr>
                            <w:top w:val="none" w:sz="0" w:space="0" w:color="auto"/>
                            <w:left w:val="none" w:sz="0" w:space="0" w:color="auto"/>
                            <w:bottom w:val="none" w:sz="0" w:space="0" w:color="auto"/>
                            <w:right w:val="none" w:sz="0" w:space="0" w:color="auto"/>
                          </w:divBdr>
                        </w:div>
                      </w:divsChild>
                    </w:div>
                    <w:div w:id="61610332">
                      <w:marLeft w:val="0"/>
                      <w:marRight w:val="0"/>
                      <w:marTop w:val="0"/>
                      <w:marBottom w:val="0"/>
                      <w:divBdr>
                        <w:top w:val="none" w:sz="0" w:space="0" w:color="auto"/>
                        <w:left w:val="none" w:sz="0" w:space="0" w:color="auto"/>
                        <w:bottom w:val="none" w:sz="0" w:space="0" w:color="auto"/>
                        <w:right w:val="none" w:sz="0" w:space="0" w:color="auto"/>
                      </w:divBdr>
                    </w:div>
                    <w:div w:id="1984851450">
                      <w:marLeft w:val="0"/>
                      <w:marRight w:val="0"/>
                      <w:marTop w:val="0"/>
                      <w:marBottom w:val="0"/>
                      <w:divBdr>
                        <w:top w:val="none" w:sz="0" w:space="0" w:color="auto"/>
                        <w:left w:val="none" w:sz="0" w:space="0" w:color="auto"/>
                        <w:bottom w:val="none" w:sz="0" w:space="0" w:color="auto"/>
                        <w:right w:val="none" w:sz="0" w:space="0" w:color="auto"/>
                      </w:divBdr>
                      <w:divsChild>
                        <w:div w:id="1811248736">
                          <w:marLeft w:val="240"/>
                          <w:marRight w:val="0"/>
                          <w:marTop w:val="0"/>
                          <w:marBottom w:val="0"/>
                          <w:divBdr>
                            <w:top w:val="none" w:sz="0" w:space="0" w:color="auto"/>
                            <w:left w:val="none" w:sz="0" w:space="0" w:color="auto"/>
                            <w:bottom w:val="none" w:sz="0" w:space="0" w:color="auto"/>
                            <w:right w:val="none" w:sz="0" w:space="0" w:color="auto"/>
                          </w:divBdr>
                        </w:div>
                      </w:divsChild>
                    </w:div>
                    <w:div w:id="819807145">
                      <w:marLeft w:val="0"/>
                      <w:marRight w:val="0"/>
                      <w:marTop w:val="0"/>
                      <w:marBottom w:val="0"/>
                      <w:divBdr>
                        <w:top w:val="none" w:sz="0" w:space="0" w:color="auto"/>
                        <w:left w:val="none" w:sz="0" w:space="0" w:color="auto"/>
                        <w:bottom w:val="none" w:sz="0" w:space="0" w:color="auto"/>
                        <w:right w:val="none" w:sz="0" w:space="0" w:color="auto"/>
                      </w:divBdr>
                      <w:divsChild>
                        <w:div w:id="642582726">
                          <w:marLeft w:val="240"/>
                          <w:marRight w:val="0"/>
                          <w:marTop w:val="0"/>
                          <w:marBottom w:val="0"/>
                          <w:divBdr>
                            <w:top w:val="none" w:sz="0" w:space="0" w:color="auto"/>
                            <w:left w:val="none" w:sz="0" w:space="0" w:color="auto"/>
                            <w:bottom w:val="none" w:sz="0" w:space="0" w:color="auto"/>
                            <w:right w:val="none" w:sz="0" w:space="0" w:color="auto"/>
                          </w:divBdr>
                        </w:div>
                      </w:divsChild>
                    </w:div>
                    <w:div w:id="683363140">
                      <w:marLeft w:val="0"/>
                      <w:marRight w:val="0"/>
                      <w:marTop w:val="0"/>
                      <w:marBottom w:val="0"/>
                      <w:divBdr>
                        <w:top w:val="none" w:sz="0" w:space="0" w:color="auto"/>
                        <w:left w:val="none" w:sz="0" w:space="0" w:color="auto"/>
                        <w:bottom w:val="none" w:sz="0" w:space="0" w:color="auto"/>
                        <w:right w:val="none" w:sz="0" w:space="0" w:color="auto"/>
                      </w:divBdr>
                      <w:divsChild>
                        <w:div w:id="922955940">
                          <w:marLeft w:val="240"/>
                          <w:marRight w:val="0"/>
                          <w:marTop w:val="0"/>
                          <w:marBottom w:val="0"/>
                          <w:divBdr>
                            <w:top w:val="none" w:sz="0" w:space="0" w:color="auto"/>
                            <w:left w:val="none" w:sz="0" w:space="0" w:color="auto"/>
                            <w:bottom w:val="none" w:sz="0" w:space="0" w:color="auto"/>
                            <w:right w:val="none" w:sz="0" w:space="0" w:color="auto"/>
                          </w:divBdr>
                        </w:div>
                      </w:divsChild>
                    </w:div>
                    <w:div w:id="1938172093">
                      <w:marLeft w:val="0"/>
                      <w:marRight w:val="0"/>
                      <w:marTop w:val="0"/>
                      <w:marBottom w:val="0"/>
                      <w:divBdr>
                        <w:top w:val="none" w:sz="0" w:space="0" w:color="auto"/>
                        <w:left w:val="none" w:sz="0" w:space="0" w:color="auto"/>
                        <w:bottom w:val="none" w:sz="0" w:space="0" w:color="auto"/>
                        <w:right w:val="none" w:sz="0" w:space="0" w:color="auto"/>
                      </w:divBdr>
                      <w:divsChild>
                        <w:div w:id="355232124">
                          <w:marLeft w:val="240"/>
                          <w:marRight w:val="0"/>
                          <w:marTop w:val="0"/>
                          <w:marBottom w:val="0"/>
                          <w:divBdr>
                            <w:top w:val="none" w:sz="0" w:space="0" w:color="auto"/>
                            <w:left w:val="none" w:sz="0" w:space="0" w:color="auto"/>
                            <w:bottom w:val="none" w:sz="0" w:space="0" w:color="auto"/>
                            <w:right w:val="none" w:sz="0" w:space="0" w:color="auto"/>
                          </w:divBdr>
                        </w:div>
                      </w:divsChild>
                    </w:div>
                    <w:div w:id="1367101844">
                      <w:marLeft w:val="0"/>
                      <w:marRight w:val="0"/>
                      <w:marTop w:val="0"/>
                      <w:marBottom w:val="0"/>
                      <w:divBdr>
                        <w:top w:val="none" w:sz="0" w:space="0" w:color="auto"/>
                        <w:left w:val="none" w:sz="0" w:space="0" w:color="auto"/>
                        <w:bottom w:val="none" w:sz="0" w:space="0" w:color="auto"/>
                        <w:right w:val="none" w:sz="0" w:space="0" w:color="auto"/>
                      </w:divBdr>
                      <w:divsChild>
                        <w:div w:id="1788501481">
                          <w:marLeft w:val="240"/>
                          <w:marRight w:val="0"/>
                          <w:marTop w:val="0"/>
                          <w:marBottom w:val="0"/>
                          <w:divBdr>
                            <w:top w:val="none" w:sz="0" w:space="0" w:color="auto"/>
                            <w:left w:val="none" w:sz="0" w:space="0" w:color="auto"/>
                            <w:bottom w:val="none" w:sz="0" w:space="0" w:color="auto"/>
                            <w:right w:val="none" w:sz="0" w:space="0" w:color="auto"/>
                          </w:divBdr>
                        </w:div>
                      </w:divsChild>
                    </w:div>
                    <w:div w:id="533228936">
                      <w:marLeft w:val="0"/>
                      <w:marRight w:val="0"/>
                      <w:marTop w:val="0"/>
                      <w:marBottom w:val="0"/>
                      <w:divBdr>
                        <w:top w:val="none" w:sz="0" w:space="0" w:color="auto"/>
                        <w:left w:val="none" w:sz="0" w:space="0" w:color="auto"/>
                        <w:bottom w:val="none" w:sz="0" w:space="0" w:color="auto"/>
                        <w:right w:val="none" w:sz="0" w:space="0" w:color="auto"/>
                      </w:divBdr>
                      <w:divsChild>
                        <w:div w:id="1154493721">
                          <w:marLeft w:val="240"/>
                          <w:marRight w:val="0"/>
                          <w:marTop w:val="0"/>
                          <w:marBottom w:val="0"/>
                          <w:divBdr>
                            <w:top w:val="none" w:sz="0" w:space="0" w:color="auto"/>
                            <w:left w:val="none" w:sz="0" w:space="0" w:color="auto"/>
                            <w:bottom w:val="none" w:sz="0" w:space="0" w:color="auto"/>
                            <w:right w:val="none" w:sz="0" w:space="0" w:color="auto"/>
                          </w:divBdr>
                        </w:div>
                      </w:divsChild>
                    </w:div>
                    <w:div w:id="695815206">
                      <w:marLeft w:val="0"/>
                      <w:marRight w:val="0"/>
                      <w:marTop w:val="0"/>
                      <w:marBottom w:val="0"/>
                      <w:divBdr>
                        <w:top w:val="none" w:sz="0" w:space="0" w:color="auto"/>
                        <w:left w:val="none" w:sz="0" w:space="0" w:color="auto"/>
                        <w:bottom w:val="none" w:sz="0" w:space="0" w:color="auto"/>
                        <w:right w:val="none" w:sz="0" w:space="0" w:color="auto"/>
                      </w:divBdr>
                      <w:divsChild>
                        <w:div w:id="467286541">
                          <w:marLeft w:val="240"/>
                          <w:marRight w:val="0"/>
                          <w:marTop w:val="0"/>
                          <w:marBottom w:val="0"/>
                          <w:divBdr>
                            <w:top w:val="none" w:sz="0" w:space="0" w:color="auto"/>
                            <w:left w:val="none" w:sz="0" w:space="0" w:color="auto"/>
                            <w:bottom w:val="none" w:sz="0" w:space="0" w:color="auto"/>
                            <w:right w:val="none" w:sz="0" w:space="0" w:color="auto"/>
                          </w:divBdr>
                        </w:div>
                      </w:divsChild>
                    </w:div>
                    <w:div w:id="1431244340">
                      <w:marLeft w:val="0"/>
                      <w:marRight w:val="0"/>
                      <w:marTop w:val="0"/>
                      <w:marBottom w:val="0"/>
                      <w:divBdr>
                        <w:top w:val="none" w:sz="0" w:space="0" w:color="auto"/>
                        <w:left w:val="none" w:sz="0" w:space="0" w:color="auto"/>
                        <w:bottom w:val="none" w:sz="0" w:space="0" w:color="auto"/>
                        <w:right w:val="none" w:sz="0" w:space="0" w:color="auto"/>
                      </w:divBdr>
                      <w:divsChild>
                        <w:div w:id="1724064239">
                          <w:marLeft w:val="240"/>
                          <w:marRight w:val="0"/>
                          <w:marTop w:val="0"/>
                          <w:marBottom w:val="0"/>
                          <w:divBdr>
                            <w:top w:val="none" w:sz="0" w:space="0" w:color="auto"/>
                            <w:left w:val="none" w:sz="0" w:space="0" w:color="auto"/>
                            <w:bottom w:val="none" w:sz="0" w:space="0" w:color="auto"/>
                            <w:right w:val="none" w:sz="0" w:space="0" w:color="auto"/>
                          </w:divBdr>
                        </w:div>
                      </w:divsChild>
                    </w:div>
                    <w:div w:id="199519843">
                      <w:marLeft w:val="0"/>
                      <w:marRight w:val="0"/>
                      <w:marTop w:val="0"/>
                      <w:marBottom w:val="0"/>
                      <w:divBdr>
                        <w:top w:val="none" w:sz="0" w:space="0" w:color="auto"/>
                        <w:left w:val="none" w:sz="0" w:space="0" w:color="auto"/>
                        <w:bottom w:val="none" w:sz="0" w:space="0" w:color="auto"/>
                        <w:right w:val="none" w:sz="0" w:space="0" w:color="auto"/>
                      </w:divBdr>
                      <w:divsChild>
                        <w:div w:id="1965773189">
                          <w:marLeft w:val="240"/>
                          <w:marRight w:val="0"/>
                          <w:marTop w:val="0"/>
                          <w:marBottom w:val="0"/>
                          <w:divBdr>
                            <w:top w:val="none" w:sz="0" w:space="0" w:color="auto"/>
                            <w:left w:val="none" w:sz="0" w:space="0" w:color="auto"/>
                            <w:bottom w:val="none" w:sz="0" w:space="0" w:color="auto"/>
                            <w:right w:val="none" w:sz="0" w:space="0" w:color="auto"/>
                          </w:divBdr>
                        </w:div>
                      </w:divsChild>
                    </w:div>
                    <w:div w:id="1772047181">
                      <w:marLeft w:val="0"/>
                      <w:marRight w:val="0"/>
                      <w:marTop w:val="0"/>
                      <w:marBottom w:val="0"/>
                      <w:divBdr>
                        <w:top w:val="none" w:sz="0" w:space="0" w:color="auto"/>
                        <w:left w:val="none" w:sz="0" w:space="0" w:color="auto"/>
                        <w:bottom w:val="none" w:sz="0" w:space="0" w:color="auto"/>
                        <w:right w:val="none" w:sz="0" w:space="0" w:color="auto"/>
                      </w:divBdr>
                      <w:divsChild>
                        <w:div w:id="1896351123">
                          <w:marLeft w:val="240"/>
                          <w:marRight w:val="0"/>
                          <w:marTop w:val="0"/>
                          <w:marBottom w:val="0"/>
                          <w:divBdr>
                            <w:top w:val="none" w:sz="0" w:space="0" w:color="auto"/>
                            <w:left w:val="none" w:sz="0" w:space="0" w:color="auto"/>
                            <w:bottom w:val="none" w:sz="0" w:space="0" w:color="auto"/>
                            <w:right w:val="none" w:sz="0" w:space="0" w:color="auto"/>
                          </w:divBdr>
                        </w:div>
                      </w:divsChild>
                    </w:div>
                    <w:div w:id="1036661864">
                      <w:marLeft w:val="0"/>
                      <w:marRight w:val="0"/>
                      <w:marTop w:val="0"/>
                      <w:marBottom w:val="0"/>
                      <w:divBdr>
                        <w:top w:val="none" w:sz="0" w:space="0" w:color="auto"/>
                        <w:left w:val="none" w:sz="0" w:space="0" w:color="auto"/>
                        <w:bottom w:val="none" w:sz="0" w:space="0" w:color="auto"/>
                        <w:right w:val="none" w:sz="0" w:space="0" w:color="auto"/>
                      </w:divBdr>
                      <w:divsChild>
                        <w:div w:id="1643729260">
                          <w:marLeft w:val="240"/>
                          <w:marRight w:val="0"/>
                          <w:marTop w:val="0"/>
                          <w:marBottom w:val="0"/>
                          <w:divBdr>
                            <w:top w:val="none" w:sz="0" w:space="0" w:color="auto"/>
                            <w:left w:val="none" w:sz="0" w:space="0" w:color="auto"/>
                            <w:bottom w:val="none" w:sz="0" w:space="0" w:color="auto"/>
                            <w:right w:val="none" w:sz="0" w:space="0" w:color="auto"/>
                          </w:divBdr>
                        </w:div>
                      </w:divsChild>
                    </w:div>
                    <w:div w:id="1937403407">
                      <w:marLeft w:val="0"/>
                      <w:marRight w:val="0"/>
                      <w:marTop w:val="0"/>
                      <w:marBottom w:val="0"/>
                      <w:divBdr>
                        <w:top w:val="none" w:sz="0" w:space="0" w:color="auto"/>
                        <w:left w:val="none" w:sz="0" w:space="0" w:color="auto"/>
                        <w:bottom w:val="none" w:sz="0" w:space="0" w:color="auto"/>
                        <w:right w:val="none" w:sz="0" w:space="0" w:color="auto"/>
                      </w:divBdr>
                      <w:divsChild>
                        <w:div w:id="283390539">
                          <w:marLeft w:val="240"/>
                          <w:marRight w:val="0"/>
                          <w:marTop w:val="0"/>
                          <w:marBottom w:val="0"/>
                          <w:divBdr>
                            <w:top w:val="none" w:sz="0" w:space="0" w:color="auto"/>
                            <w:left w:val="none" w:sz="0" w:space="0" w:color="auto"/>
                            <w:bottom w:val="none" w:sz="0" w:space="0" w:color="auto"/>
                            <w:right w:val="none" w:sz="0" w:space="0" w:color="auto"/>
                          </w:divBdr>
                        </w:div>
                      </w:divsChild>
                    </w:div>
                    <w:div w:id="524682447">
                      <w:marLeft w:val="0"/>
                      <w:marRight w:val="0"/>
                      <w:marTop w:val="0"/>
                      <w:marBottom w:val="0"/>
                      <w:divBdr>
                        <w:top w:val="none" w:sz="0" w:space="0" w:color="auto"/>
                        <w:left w:val="none" w:sz="0" w:space="0" w:color="auto"/>
                        <w:bottom w:val="none" w:sz="0" w:space="0" w:color="auto"/>
                        <w:right w:val="none" w:sz="0" w:space="0" w:color="auto"/>
                      </w:divBdr>
                      <w:divsChild>
                        <w:div w:id="1668315889">
                          <w:marLeft w:val="240"/>
                          <w:marRight w:val="0"/>
                          <w:marTop w:val="0"/>
                          <w:marBottom w:val="0"/>
                          <w:divBdr>
                            <w:top w:val="none" w:sz="0" w:space="0" w:color="auto"/>
                            <w:left w:val="none" w:sz="0" w:space="0" w:color="auto"/>
                            <w:bottom w:val="none" w:sz="0" w:space="0" w:color="auto"/>
                            <w:right w:val="none" w:sz="0" w:space="0" w:color="auto"/>
                          </w:divBdr>
                        </w:div>
                      </w:divsChild>
                    </w:div>
                    <w:div w:id="93791030">
                      <w:marLeft w:val="0"/>
                      <w:marRight w:val="0"/>
                      <w:marTop w:val="0"/>
                      <w:marBottom w:val="0"/>
                      <w:divBdr>
                        <w:top w:val="none" w:sz="0" w:space="0" w:color="auto"/>
                        <w:left w:val="none" w:sz="0" w:space="0" w:color="auto"/>
                        <w:bottom w:val="none" w:sz="0" w:space="0" w:color="auto"/>
                        <w:right w:val="none" w:sz="0" w:space="0" w:color="auto"/>
                      </w:divBdr>
                      <w:divsChild>
                        <w:div w:id="283003873">
                          <w:marLeft w:val="240"/>
                          <w:marRight w:val="0"/>
                          <w:marTop w:val="0"/>
                          <w:marBottom w:val="0"/>
                          <w:divBdr>
                            <w:top w:val="none" w:sz="0" w:space="0" w:color="auto"/>
                            <w:left w:val="none" w:sz="0" w:space="0" w:color="auto"/>
                            <w:bottom w:val="none" w:sz="0" w:space="0" w:color="auto"/>
                            <w:right w:val="none" w:sz="0" w:space="0" w:color="auto"/>
                          </w:divBdr>
                        </w:div>
                      </w:divsChild>
                    </w:div>
                    <w:div w:id="1205020409">
                      <w:marLeft w:val="0"/>
                      <w:marRight w:val="0"/>
                      <w:marTop w:val="0"/>
                      <w:marBottom w:val="0"/>
                      <w:divBdr>
                        <w:top w:val="none" w:sz="0" w:space="0" w:color="auto"/>
                        <w:left w:val="none" w:sz="0" w:space="0" w:color="auto"/>
                        <w:bottom w:val="none" w:sz="0" w:space="0" w:color="auto"/>
                        <w:right w:val="none" w:sz="0" w:space="0" w:color="auto"/>
                      </w:divBdr>
                      <w:divsChild>
                        <w:div w:id="1945067925">
                          <w:marLeft w:val="240"/>
                          <w:marRight w:val="0"/>
                          <w:marTop w:val="0"/>
                          <w:marBottom w:val="0"/>
                          <w:divBdr>
                            <w:top w:val="none" w:sz="0" w:space="0" w:color="auto"/>
                            <w:left w:val="none" w:sz="0" w:space="0" w:color="auto"/>
                            <w:bottom w:val="none" w:sz="0" w:space="0" w:color="auto"/>
                            <w:right w:val="none" w:sz="0" w:space="0" w:color="auto"/>
                          </w:divBdr>
                        </w:div>
                      </w:divsChild>
                    </w:div>
                    <w:div w:id="1650552463">
                      <w:marLeft w:val="0"/>
                      <w:marRight w:val="0"/>
                      <w:marTop w:val="0"/>
                      <w:marBottom w:val="0"/>
                      <w:divBdr>
                        <w:top w:val="none" w:sz="0" w:space="0" w:color="auto"/>
                        <w:left w:val="none" w:sz="0" w:space="0" w:color="auto"/>
                        <w:bottom w:val="none" w:sz="0" w:space="0" w:color="auto"/>
                        <w:right w:val="none" w:sz="0" w:space="0" w:color="auto"/>
                      </w:divBdr>
                      <w:divsChild>
                        <w:div w:id="934051731">
                          <w:marLeft w:val="240"/>
                          <w:marRight w:val="0"/>
                          <w:marTop w:val="0"/>
                          <w:marBottom w:val="0"/>
                          <w:divBdr>
                            <w:top w:val="none" w:sz="0" w:space="0" w:color="auto"/>
                            <w:left w:val="none" w:sz="0" w:space="0" w:color="auto"/>
                            <w:bottom w:val="none" w:sz="0" w:space="0" w:color="auto"/>
                            <w:right w:val="none" w:sz="0" w:space="0" w:color="auto"/>
                          </w:divBdr>
                        </w:div>
                      </w:divsChild>
                    </w:div>
                    <w:div w:id="1865054256">
                      <w:marLeft w:val="0"/>
                      <w:marRight w:val="0"/>
                      <w:marTop w:val="0"/>
                      <w:marBottom w:val="0"/>
                      <w:divBdr>
                        <w:top w:val="none" w:sz="0" w:space="0" w:color="auto"/>
                        <w:left w:val="none" w:sz="0" w:space="0" w:color="auto"/>
                        <w:bottom w:val="none" w:sz="0" w:space="0" w:color="auto"/>
                        <w:right w:val="none" w:sz="0" w:space="0" w:color="auto"/>
                      </w:divBdr>
                      <w:divsChild>
                        <w:div w:id="431172320">
                          <w:marLeft w:val="240"/>
                          <w:marRight w:val="0"/>
                          <w:marTop w:val="0"/>
                          <w:marBottom w:val="0"/>
                          <w:divBdr>
                            <w:top w:val="none" w:sz="0" w:space="0" w:color="auto"/>
                            <w:left w:val="none" w:sz="0" w:space="0" w:color="auto"/>
                            <w:bottom w:val="none" w:sz="0" w:space="0" w:color="auto"/>
                            <w:right w:val="none" w:sz="0" w:space="0" w:color="auto"/>
                          </w:divBdr>
                        </w:div>
                      </w:divsChild>
                    </w:div>
                    <w:div w:id="1141193368">
                      <w:marLeft w:val="0"/>
                      <w:marRight w:val="0"/>
                      <w:marTop w:val="0"/>
                      <w:marBottom w:val="0"/>
                      <w:divBdr>
                        <w:top w:val="none" w:sz="0" w:space="0" w:color="auto"/>
                        <w:left w:val="none" w:sz="0" w:space="0" w:color="auto"/>
                        <w:bottom w:val="none" w:sz="0" w:space="0" w:color="auto"/>
                        <w:right w:val="none" w:sz="0" w:space="0" w:color="auto"/>
                      </w:divBdr>
                      <w:divsChild>
                        <w:div w:id="2133592196">
                          <w:marLeft w:val="240"/>
                          <w:marRight w:val="0"/>
                          <w:marTop w:val="0"/>
                          <w:marBottom w:val="0"/>
                          <w:divBdr>
                            <w:top w:val="none" w:sz="0" w:space="0" w:color="auto"/>
                            <w:left w:val="none" w:sz="0" w:space="0" w:color="auto"/>
                            <w:bottom w:val="none" w:sz="0" w:space="0" w:color="auto"/>
                            <w:right w:val="none" w:sz="0" w:space="0" w:color="auto"/>
                          </w:divBdr>
                        </w:div>
                      </w:divsChild>
                    </w:div>
                    <w:div w:id="1851019052">
                      <w:marLeft w:val="0"/>
                      <w:marRight w:val="0"/>
                      <w:marTop w:val="0"/>
                      <w:marBottom w:val="0"/>
                      <w:divBdr>
                        <w:top w:val="none" w:sz="0" w:space="0" w:color="auto"/>
                        <w:left w:val="none" w:sz="0" w:space="0" w:color="auto"/>
                        <w:bottom w:val="none" w:sz="0" w:space="0" w:color="auto"/>
                        <w:right w:val="none" w:sz="0" w:space="0" w:color="auto"/>
                      </w:divBdr>
                      <w:divsChild>
                        <w:div w:id="1612932106">
                          <w:marLeft w:val="240"/>
                          <w:marRight w:val="0"/>
                          <w:marTop w:val="0"/>
                          <w:marBottom w:val="0"/>
                          <w:divBdr>
                            <w:top w:val="none" w:sz="0" w:space="0" w:color="auto"/>
                            <w:left w:val="none" w:sz="0" w:space="0" w:color="auto"/>
                            <w:bottom w:val="none" w:sz="0" w:space="0" w:color="auto"/>
                            <w:right w:val="none" w:sz="0" w:space="0" w:color="auto"/>
                          </w:divBdr>
                        </w:div>
                      </w:divsChild>
                    </w:div>
                    <w:div w:id="610286839">
                      <w:marLeft w:val="0"/>
                      <w:marRight w:val="0"/>
                      <w:marTop w:val="0"/>
                      <w:marBottom w:val="0"/>
                      <w:divBdr>
                        <w:top w:val="none" w:sz="0" w:space="0" w:color="auto"/>
                        <w:left w:val="none" w:sz="0" w:space="0" w:color="auto"/>
                        <w:bottom w:val="none" w:sz="0" w:space="0" w:color="auto"/>
                        <w:right w:val="none" w:sz="0" w:space="0" w:color="auto"/>
                      </w:divBdr>
                      <w:divsChild>
                        <w:div w:id="1806120247">
                          <w:marLeft w:val="240"/>
                          <w:marRight w:val="0"/>
                          <w:marTop w:val="0"/>
                          <w:marBottom w:val="0"/>
                          <w:divBdr>
                            <w:top w:val="none" w:sz="0" w:space="0" w:color="auto"/>
                            <w:left w:val="none" w:sz="0" w:space="0" w:color="auto"/>
                            <w:bottom w:val="none" w:sz="0" w:space="0" w:color="auto"/>
                            <w:right w:val="none" w:sz="0" w:space="0" w:color="auto"/>
                          </w:divBdr>
                        </w:div>
                      </w:divsChild>
                    </w:div>
                    <w:div w:id="1961759628">
                      <w:marLeft w:val="0"/>
                      <w:marRight w:val="0"/>
                      <w:marTop w:val="0"/>
                      <w:marBottom w:val="0"/>
                      <w:divBdr>
                        <w:top w:val="none" w:sz="0" w:space="0" w:color="auto"/>
                        <w:left w:val="none" w:sz="0" w:space="0" w:color="auto"/>
                        <w:bottom w:val="none" w:sz="0" w:space="0" w:color="auto"/>
                        <w:right w:val="none" w:sz="0" w:space="0" w:color="auto"/>
                      </w:divBdr>
                      <w:divsChild>
                        <w:div w:id="1624727548">
                          <w:marLeft w:val="240"/>
                          <w:marRight w:val="0"/>
                          <w:marTop w:val="0"/>
                          <w:marBottom w:val="0"/>
                          <w:divBdr>
                            <w:top w:val="none" w:sz="0" w:space="0" w:color="auto"/>
                            <w:left w:val="none" w:sz="0" w:space="0" w:color="auto"/>
                            <w:bottom w:val="none" w:sz="0" w:space="0" w:color="auto"/>
                            <w:right w:val="none" w:sz="0" w:space="0" w:color="auto"/>
                          </w:divBdr>
                        </w:div>
                      </w:divsChild>
                    </w:div>
                    <w:div w:id="996569318">
                      <w:marLeft w:val="0"/>
                      <w:marRight w:val="0"/>
                      <w:marTop w:val="0"/>
                      <w:marBottom w:val="0"/>
                      <w:divBdr>
                        <w:top w:val="none" w:sz="0" w:space="0" w:color="auto"/>
                        <w:left w:val="none" w:sz="0" w:space="0" w:color="auto"/>
                        <w:bottom w:val="none" w:sz="0" w:space="0" w:color="auto"/>
                        <w:right w:val="none" w:sz="0" w:space="0" w:color="auto"/>
                      </w:divBdr>
                      <w:divsChild>
                        <w:div w:id="1948150763">
                          <w:marLeft w:val="240"/>
                          <w:marRight w:val="0"/>
                          <w:marTop w:val="0"/>
                          <w:marBottom w:val="0"/>
                          <w:divBdr>
                            <w:top w:val="none" w:sz="0" w:space="0" w:color="auto"/>
                            <w:left w:val="none" w:sz="0" w:space="0" w:color="auto"/>
                            <w:bottom w:val="none" w:sz="0" w:space="0" w:color="auto"/>
                            <w:right w:val="none" w:sz="0" w:space="0" w:color="auto"/>
                          </w:divBdr>
                        </w:div>
                      </w:divsChild>
                    </w:div>
                    <w:div w:id="1528329440">
                      <w:marLeft w:val="0"/>
                      <w:marRight w:val="0"/>
                      <w:marTop w:val="0"/>
                      <w:marBottom w:val="0"/>
                      <w:divBdr>
                        <w:top w:val="none" w:sz="0" w:space="0" w:color="auto"/>
                        <w:left w:val="none" w:sz="0" w:space="0" w:color="auto"/>
                        <w:bottom w:val="none" w:sz="0" w:space="0" w:color="auto"/>
                        <w:right w:val="none" w:sz="0" w:space="0" w:color="auto"/>
                      </w:divBdr>
                      <w:divsChild>
                        <w:div w:id="1169366541">
                          <w:marLeft w:val="240"/>
                          <w:marRight w:val="0"/>
                          <w:marTop w:val="0"/>
                          <w:marBottom w:val="0"/>
                          <w:divBdr>
                            <w:top w:val="none" w:sz="0" w:space="0" w:color="auto"/>
                            <w:left w:val="none" w:sz="0" w:space="0" w:color="auto"/>
                            <w:bottom w:val="none" w:sz="0" w:space="0" w:color="auto"/>
                            <w:right w:val="none" w:sz="0" w:space="0" w:color="auto"/>
                          </w:divBdr>
                        </w:div>
                      </w:divsChild>
                    </w:div>
                    <w:div w:id="90587938">
                      <w:marLeft w:val="0"/>
                      <w:marRight w:val="0"/>
                      <w:marTop w:val="0"/>
                      <w:marBottom w:val="0"/>
                      <w:divBdr>
                        <w:top w:val="none" w:sz="0" w:space="0" w:color="auto"/>
                        <w:left w:val="none" w:sz="0" w:space="0" w:color="auto"/>
                        <w:bottom w:val="none" w:sz="0" w:space="0" w:color="auto"/>
                        <w:right w:val="none" w:sz="0" w:space="0" w:color="auto"/>
                      </w:divBdr>
                      <w:divsChild>
                        <w:div w:id="1878201806">
                          <w:marLeft w:val="240"/>
                          <w:marRight w:val="0"/>
                          <w:marTop w:val="0"/>
                          <w:marBottom w:val="0"/>
                          <w:divBdr>
                            <w:top w:val="none" w:sz="0" w:space="0" w:color="auto"/>
                            <w:left w:val="none" w:sz="0" w:space="0" w:color="auto"/>
                            <w:bottom w:val="none" w:sz="0" w:space="0" w:color="auto"/>
                            <w:right w:val="none" w:sz="0" w:space="0" w:color="auto"/>
                          </w:divBdr>
                        </w:div>
                      </w:divsChild>
                    </w:div>
                    <w:div w:id="684671626">
                      <w:marLeft w:val="0"/>
                      <w:marRight w:val="0"/>
                      <w:marTop w:val="0"/>
                      <w:marBottom w:val="0"/>
                      <w:divBdr>
                        <w:top w:val="none" w:sz="0" w:space="0" w:color="auto"/>
                        <w:left w:val="none" w:sz="0" w:space="0" w:color="auto"/>
                        <w:bottom w:val="none" w:sz="0" w:space="0" w:color="auto"/>
                        <w:right w:val="none" w:sz="0" w:space="0" w:color="auto"/>
                      </w:divBdr>
                      <w:divsChild>
                        <w:div w:id="2117290043">
                          <w:marLeft w:val="240"/>
                          <w:marRight w:val="0"/>
                          <w:marTop w:val="0"/>
                          <w:marBottom w:val="0"/>
                          <w:divBdr>
                            <w:top w:val="none" w:sz="0" w:space="0" w:color="auto"/>
                            <w:left w:val="none" w:sz="0" w:space="0" w:color="auto"/>
                            <w:bottom w:val="none" w:sz="0" w:space="0" w:color="auto"/>
                            <w:right w:val="none" w:sz="0" w:space="0" w:color="auto"/>
                          </w:divBdr>
                        </w:div>
                      </w:divsChild>
                    </w:div>
                    <w:div w:id="1659771852">
                      <w:marLeft w:val="0"/>
                      <w:marRight w:val="0"/>
                      <w:marTop w:val="0"/>
                      <w:marBottom w:val="0"/>
                      <w:divBdr>
                        <w:top w:val="none" w:sz="0" w:space="0" w:color="auto"/>
                        <w:left w:val="none" w:sz="0" w:space="0" w:color="auto"/>
                        <w:bottom w:val="none" w:sz="0" w:space="0" w:color="auto"/>
                        <w:right w:val="none" w:sz="0" w:space="0" w:color="auto"/>
                      </w:divBdr>
                      <w:divsChild>
                        <w:div w:id="937449784">
                          <w:marLeft w:val="240"/>
                          <w:marRight w:val="0"/>
                          <w:marTop w:val="0"/>
                          <w:marBottom w:val="0"/>
                          <w:divBdr>
                            <w:top w:val="none" w:sz="0" w:space="0" w:color="auto"/>
                            <w:left w:val="none" w:sz="0" w:space="0" w:color="auto"/>
                            <w:bottom w:val="none" w:sz="0" w:space="0" w:color="auto"/>
                            <w:right w:val="none" w:sz="0" w:space="0" w:color="auto"/>
                          </w:divBdr>
                        </w:div>
                      </w:divsChild>
                    </w:div>
                    <w:div w:id="1005129867">
                      <w:marLeft w:val="0"/>
                      <w:marRight w:val="0"/>
                      <w:marTop w:val="0"/>
                      <w:marBottom w:val="0"/>
                      <w:divBdr>
                        <w:top w:val="none" w:sz="0" w:space="0" w:color="auto"/>
                        <w:left w:val="none" w:sz="0" w:space="0" w:color="auto"/>
                        <w:bottom w:val="none" w:sz="0" w:space="0" w:color="auto"/>
                        <w:right w:val="none" w:sz="0" w:space="0" w:color="auto"/>
                      </w:divBdr>
                      <w:divsChild>
                        <w:div w:id="1743285107">
                          <w:marLeft w:val="240"/>
                          <w:marRight w:val="0"/>
                          <w:marTop w:val="0"/>
                          <w:marBottom w:val="0"/>
                          <w:divBdr>
                            <w:top w:val="none" w:sz="0" w:space="0" w:color="auto"/>
                            <w:left w:val="none" w:sz="0" w:space="0" w:color="auto"/>
                            <w:bottom w:val="none" w:sz="0" w:space="0" w:color="auto"/>
                            <w:right w:val="none" w:sz="0" w:space="0" w:color="auto"/>
                          </w:divBdr>
                        </w:div>
                      </w:divsChild>
                    </w:div>
                    <w:div w:id="1941450738">
                      <w:marLeft w:val="0"/>
                      <w:marRight w:val="0"/>
                      <w:marTop w:val="0"/>
                      <w:marBottom w:val="0"/>
                      <w:divBdr>
                        <w:top w:val="none" w:sz="0" w:space="0" w:color="auto"/>
                        <w:left w:val="none" w:sz="0" w:space="0" w:color="auto"/>
                        <w:bottom w:val="none" w:sz="0" w:space="0" w:color="auto"/>
                        <w:right w:val="none" w:sz="0" w:space="0" w:color="auto"/>
                      </w:divBdr>
                      <w:divsChild>
                        <w:div w:id="735053664">
                          <w:marLeft w:val="240"/>
                          <w:marRight w:val="0"/>
                          <w:marTop w:val="0"/>
                          <w:marBottom w:val="0"/>
                          <w:divBdr>
                            <w:top w:val="none" w:sz="0" w:space="0" w:color="auto"/>
                            <w:left w:val="none" w:sz="0" w:space="0" w:color="auto"/>
                            <w:bottom w:val="none" w:sz="0" w:space="0" w:color="auto"/>
                            <w:right w:val="none" w:sz="0" w:space="0" w:color="auto"/>
                          </w:divBdr>
                        </w:div>
                      </w:divsChild>
                    </w:div>
                    <w:div w:id="66420657">
                      <w:marLeft w:val="0"/>
                      <w:marRight w:val="0"/>
                      <w:marTop w:val="0"/>
                      <w:marBottom w:val="0"/>
                      <w:divBdr>
                        <w:top w:val="none" w:sz="0" w:space="0" w:color="auto"/>
                        <w:left w:val="none" w:sz="0" w:space="0" w:color="auto"/>
                        <w:bottom w:val="none" w:sz="0" w:space="0" w:color="auto"/>
                        <w:right w:val="none" w:sz="0" w:space="0" w:color="auto"/>
                      </w:divBdr>
                      <w:divsChild>
                        <w:div w:id="1757289377">
                          <w:marLeft w:val="240"/>
                          <w:marRight w:val="0"/>
                          <w:marTop w:val="0"/>
                          <w:marBottom w:val="0"/>
                          <w:divBdr>
                            <w:top w:val="none" w:sz="0" w:space="0" w:color="auto"/>
                            <w:left w:val="none" w:sz="0" w:space="0" w:color="auto"/>
                            <w:bottom w:val="none" w:sz="0" w:space="0" w:color="auto"/>
                            <w:right w:val="none" w:sz="0" w:space="0" w:color="auto"/>
                          </w:divBdr>
                        </w:div>
                      </w:divsChild>
                    </w:div>
                    <w:div w:id="1551653505">
                      <w:marLeft w:val="0"/>
                      <w:marRight w:val="0"/>
                      <w:marTop w:val="0"/>
                      <w:marBottom w:val="0"/>
                      <w:divBdr>
                        <w:top w:val="none" w:sz="0" w:space="0" w:color="auto"/>
                        <w:left w:val="none" w:sz="0" w:space="0" w:color="auto"/>
                        <w:bottom w:val="none" w:sz="0" w:space="0" w:color="auto"/>
                        <w:right w:val="none" w:sz="0" w:space="0" w:color="auto"/>
                      </w:divBdr>
                      <w:divsChild>
                        <w:div w:id="1562784213">
                          <w:marLeft w:val="240"/>
                          <w:marRight w:val="0"/>
                          <w:marTop w:val="0"/>
                          <w:marBottom w:val="0"/>
                          <w:divBdr>
                            <w:top w:val="none" w:sz="0" w:space="0" w:color="auto"/>
                            <w:left w:val="none" w:sz="0" w:space="0" w:color="auto"/>
                            <w:bottom w:val="none" w:sz="0" w:space="0" w:color="auto"/>
                            <w:right w:val="none" w:sz="0" w:space="0" w:color="auto"/>
                          </w:divBdr>
                        </w:div>
                      </w:divsChild>
                    </w:div>
                    <w:div w:id="638417784">
                      <w:marLeft w:val="0"/>
                      <w:marRight w:val="0"/>
                      <w:marTop w:val="0"/>
                      <w:marBottom w:val="0"/>
                      <w:divBdr>
                        <w:top w:val="none" w:sz="0" w:space="0" w:color="auto"/>
                        <w:left w:val="none" w:sz="0" w:space="0" w:color="auto"/>
                        <w:bottom w:val="none" w:sz="0" w:space="0" w:color="auto"/>
                        <w:right w:val="none" w:sz="0" w:space="0" w:color="auto"/>
                      </w:divBdr>
                      <w:divsChild>
                        <w:div w:id="937714269">
                          <w:marLeft w:val="240"/>
                          <w:marRight w:val="0"/>
                          <w:marTop w:val="0"/>
                          <w:marBottom w:val="0"/>
                          <w:divBdr>
                            <w:top w:val="none" w:sz="0" w:space="0" w:color="auto"/>
                            <w:left w:val="none" w:sz="0" w:space="0" w:color="auto"/>
                            <w:bottom w:val="none" w:sz="0" w:space="0" w:color="auto"/>
                            <w:right w:val="none" w:sz="0" w:space="0" w:color="auto"/>
                          </w:divBdr>
                        </w:div>
                      </w:divsChild>
                    </w:div>
                    <w:div w:id="1830901547">
                      <w:marLeft w:val="0"/>
                      <w:marRight w:val="0"/>
                      <w:marTop w:val="0"/>
                      <w:marBottom w:val="0"/>
                      <w:divBdr>
                        <w:top w:val="none" w:sz="0" w:space="0" w:color="auto"/>
                        <w:left w:val="none" w:sz="0" w:space="0" w:color="auto"/>
                        <w:bottom w:val="none" w:sz="0" w:space="0" w:color="auto"/>
                        <w:right w:val="none" w:sz="0" w:space="0" w:color="auto"/>
                      </w:divBdr>
                      <w:divsChild>
                        <w:div w:id="1507746756">
                          <w:marLeft w:val="240"/>
                          <w:marRight w:val="0"/>
                          <w:marTop w:val="0"/>
                          <w:marBottom w:val="0"/>
                          <w:divBdr>
                            <w:top w:val="none" w:sz="0" w:space="0" w:color="auto"/>
                            <w:left w:val="none" w:sz="0" w:space="0" w:color="auto"/>
                            <w:bottom w:val="none" w:sz="0" w:space="0" w:color="auto"/>
                            <w:right w:val="none" w:sz="0" w:space="0" w:color="auto"/>
                          </w:divBdr>
                        </w:div>
                      </w:divsChild>
                    </w:div>
                    <w:div w:id="1289582124">
                      <w:marLeft w:val="0"/>
                      <w:marRight w:val="0"/>
                      <w:marTop w:val="0"/>
                      <w:marBottom w:val="0"/>
                      <w:divBdr>
                        <w:top w:val="none" w:sz="0" w:space="0" w:color="auto"/>
                        <w:left w:val="none" w:sz="0" w:space="0" w:color="auto"/>
                        <w:bottom w:val="none" w:sz="0" w:space="0" w:color="auto"/>
                        <w:right w:val="none" w:sz="0" w:space="0" w:color="auto"/>
                      </w:divBdr>
                      <w:divsChild>
                        <w:div w:id="1102190712">
                          <w:marLeft w:val="240"/>
                          <w:marRight w:val="0"/>
                          <w:marTop w:val="0"/>
                          <w:marBottom w:val="0"/>
                          <w:divBdr>
                            <w:top w:val="none" w:sz="0" w:space="0" w:color="auto"/>
                            <w:left w:val="none" w:sz="0" w:space="0" w:color="auto"/>
                            <w:bottom w:val="none" w:sz="0" w:space="0" w:color="auto"/>
                            <w:right w:val="none" w:sz="0" w:space="0" w:color="auto"/>
                          </w:divBdr>
                        </w:div>
                      </w:divsChild>
                    </w:div>
                    <w:div w:id="1364288737">
                      <w:marLeft w:val="0"/>
                      <w:marRight w:val="0"/>
                      <w:marTop w:val="0"/>
                      <w:marBottom w:val="0"/>
                      <w:divBdr>
                        <w:top w:val="none" w:sz="0" w:space="0" w:color="auto"/>
                        <w:left w:val="none" w:sz="0" w:space="0" w:color="auto"/>
                        <w:bottom w:val="none" w:sz="0" w:space="0" w:color="auto"/>
                        <w:right w:val="none" w:sz="0" w:space="0" w:color="auto"/>
                      </w:divBdr>
                      <w:divsChild>
                        <w:div w:id="407725178">
                          <w:marLeft w:val="240"/>
                          <w:marRight w:val="0"/>
                          <w:marTop w:val="0"/>
                          <w:marBottom w:val="0"/>
                          <w:divBdr>
                            <w:top w:val="none" w:sz="0" w:space="0" w:color="auto"/>
                            <w:left w:val="none" w:sz="0" w:space="0" w:color="auto"/>
                            <w:bottom w:val="none" w:sz="0" w:space="0" w:color="auto"/>
                            <w:right w:val="none" w:sz="0" w:space="0" w:color="auto"/>
                          </w:divBdr>
                        </w:div>
                      </w:divsChild>
                    </w:div>
                    <w:div w:id="946348629">
                      <w:marLeft w:val="0"/>
                      <w:marRight w:val="0"/>
                      <w:marTop w:val="0"/>
                      <w:marBottom w:val="0"/>
                      <w:divBdr>
                        <w:top w:val="none" w:sz="0" w:space="0" w:color="auto"/>
                        <w:left w:val="none" w:sz="0" w:space="0" w:color="auto"/>
                        <w:bottom w:val="none" w:sz="0" w:space="0" w:color="auto"/>
                        <w:right w:val="none" w:sz="0" w:space="0" w:color="auto"/>
                      </w:divBdr>
                      <w:divsChild>
                        <w:div w:id="550650349">
                          <w:marLeft w:val="240"/>
                          <w:marRight w:val="0"/>
                          <w:marTop w:val="0"/>
                          <w:marBottom w:val="0"/>
                          <w:divBdr>
                            <w:top w:val="none" w:sz="0" w:space="0" w:color="auto"/>
                            <w:left w:val="none" w:sz="0" w:space="0" w:color="auto"/>
                            <w:bottom w:val="none" w:sz="0" w:space="0" w:color="auto"/>
                            <w:right w:val="none" w:sz="0" w:space="0" w:color="auto"/>
                          </w:divBdr>
                        </w:div>
                      </w:divsChild>
                    </w:div>
                    <w:div w:id="1731539323">
                      <w:marLeft w:val="0"/>
                      <w:marRight w:val="0"/>
                      <w:marTop w:val="0"/>
                      <w:marBottom w:val="0"/>
                      <w:divBdr>
                        <w:top w:val="none" w:sz="0" w:space="0" w:color="auto"/>
                        <w:left w:val="none" w:sz="0" w:space="0" w:color="auto"/>
                        <w:bottom w:val="none" w:sz="0" w:space="0" w:color="auto"/>
                        <w:right w:val="none" w:sz="0" w:space="0" w:color="auto"/>
                      </w:divBdr>
                      <w:divsChild>
                        <w:div w:id="415595765">
                          <w:marLeft w:val="240"/>
                          <w:marRight w:val="0"/>
                          <w:marTop w:val="0"/>
                          <w:marBottom w:val="0"/>
                          <w:divBdr>
                            <w:top w:val="none" w:sz="0" w:space="0" w:color="auto"/>
                            <w:left w:val="none" w:sz="0" w:space="0" w:color="auto"/>
                            <w:bottom w:val="none" w:sz="0" w:space="0" w:color="auto"/>
                            <w:right w:val="none" w:sz="0" w:space="0" w:color="auto"/>
                          </w:divBdr>
                        </w:div>
                      </w:divsChild>
                    </w:div>
                    <w:div w:id="2061660861">
                      <w:marLeft w:val="0"/>
                      <w:marRight w:val="0"/>
                      <w:marTop w:val="0"/>
                      <w:marBottom w:val="0"/>
                      <w:divBdr>
                        <w:top w:val="none" w:sz="0" w:space="0" w:color="auto"/>
                        <w:left w:val="none" w:sz="0" w:space="0" w:color="auto"/>
                        <w:bottom w:val="none" w:sz="0" w:space="0" w:color="auto"/>
                        <w:right w:val="none" w:sz="0" w:space="0" w:color="auto"/>
                      </w:divBdr>
                      <w:divsChild>
                        <w:div w:id="1367222071">
                          <w:marLeft w:val="240"/>
                          <w:marRight w:val="0"/>
                          <w:marTop w:val="0"/>
                          <w:marBottom w:val="0"/>
                          <w:divBdr>
                            <w:top w:val="none" w:sz="0" w:space="0" w:color="auto"/>
                            <w:left w:val="none" w:sz="0" w:space="0" w:color="auto"/>
                            <w:bottom w:val="none" w:sz="0" w:space="0" w:color="auto"/>
                            <w:right w:val="none" w:sz="0" w:space="0" w:color="auto"/>
                          </w:divBdr>
                        </w:div>
                      </w:divsChild>
                    </w:div>
                    <w:div w:id="1690335115">
                      <w:marLeft w:val="0"/>
                      <w:marRight w:val="0"/>
                      <w:marTop w:val="0"/>
                      <w:marBottom w:val="0"/>
                      <w:divBdr>
                        <w:top w:val="none" w:sz="0" w:space="0" w:color="auto"/>
                        <w:left w:val="none" w:sz="0" w:space="0" w:color="auto"/>
                        <w:bottom w:val="none" w:sz="0" w:space="0" w:color="auto"/>
                        <w:right w:val="none" w:sz="0" w:space="0" w:color="auto"/>
                      </w:divBdr>
                      <w:divsChild>
                        <w:div w:id="1785492474">
                          <w:marLeft w:val="240"/>
                          <w:marRight w:val="0"/>
                          <w:marTop w:val="0"/>
                          <w:marBottom w:val="0"/>
                          <w:divBdr>
                            <w:top w:val="none" w:sz="0" w:space="0" w:color="auto"/>
                            <w:left w:val="none" w:sz="0" w:space="0" w:color="auto"/>
                            <w:bottom w:val="none" w:sz="0" w:space="0" w:color="auto"/>
                            <w:right w:val="none" w:sz="0" w:space="0" w:color="auto"/>
                          </w:divBdr>
                        </w:div>
                      </w:divsChild>
                    </w:div>
                    <w:div w:id="70341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19384">
              <w:marLeft w:val="0"/>
              <w:marRight w:val="0"/>
              <w:marTop w:val="0"/>
              <w:marBottom w:val="0"/>
              <w:divBdr>
                <w:top w:val="none" w:sz="0" w:space="0" w:color="auto"/>
                <w:left w:val="none" w:sz="0" w:space="0" w:color="auto"/>
                <w:bottom w:val="none" w:sz="0" w:space="0" w:color="auto"/>
                <w:right w:val="none" w:sz="0" w:space="0" w:color="auto"/>
              </w:divBdr>
              <w:divsChild>
                <w:div w:id="458381591">
                  <w:marLeft w:val="0"/>
                  <w:marRight w:val="0"/>
                  <w:marTop w:val="150"/>
                  <w:marBottom w:val="150"/>
                  <w:divBdr>
                    <w:top w:val="none" w:sz="0" w:space="0" w:color="auto"/>
                    <w:left w:val="none" w:sz="0" w:space="0" w:color="auto"/>
                    <w:bottom w:val="none" w:sz="0" w:space="0" w:color="auto"/>
                    <w:right w:val="none" w:sz="0" w:space="0" w:color="auto"/>
                  </w:divBdr>
                  <w:divsChild>
                    <w:div w:id="2025092713">
                      <w:marLeft w:val="0"/>
                      <w:marRight w:val="0"/>
                      <w:marTop w:val="0"/>
                      <w:marBottom w:val="0"/>
                      <w:divBdr>
                        <w:top w:val="none" w:sz="0" w:space="0" w:color="auto"/>
                        <w:left w:val="none" w:sz="0" w:space="0" w:color="auto"/>
                        <w:bottom w:val="none" w:sz="0" w:space="0" w:color="auto"/>
                        <w:right w:val="none" w:sz="0" w:space="0" w:color="auto"/>
                      </w:divBdr>
                      <w:divsChild>
                        <w:div w:id="178550121">
                          <w:marLeft w:val="240"/>
                          <w:marRight w:val="0"/>
                          <w:marTop w:val="0"/>
                          <w:marBottom w:val="0"/>
                          <w:divBdr>
                            <w:top w:val="none" w:sz="0" w:space="0" w:color="auto"/>
                            <w:left w:val="none" w:sz="0" w:space="0" w:color="auto"/>
                            <w:bottom w:val="none" w:sz="0" w:space="0" w:color="auto"/>
                            <w:right w:val="none" w:sz="0" w:space="0" w:color="auto"/>
                          </w:divBdr>
                        </w:div>
                      </w:divsChild>
                    </w:div>
                    <w:div w:id="1142966114">
                      <w:marLeft w:val="0"/>
                      <w:marRight w:val="0"/>
                      <w:marTop w:val="0"/>
                      <w:marBottom w:val="0"/>
                      <w:divBdr>
                        <w:top w:val="none" w:sz="0" w:space="0" w:color="auto"/>
                        <w:left w:val="none" w:sz="0" w:space="0" w:color="auto"/>
                        <w:bottom w:val="none" w:sz="0" w:space="0" w:color="auto"/>
                        <w:right w:val="none" w:sz="0" w:space="0" w:color="auto"/>
                      </w:divBdr>
                      <w:divsChild>
                        <w:div w:id="845438914">
                          <w:marLeft w:val="240"/>
                          <w:marRight w:val="0"/>
                          <w:marTop w:val="0"/>
                          <w:marBottom w:val="0"/>
                          <w:divBdr>
                            <w:top w:val="none" w:sz="0" w:space="0" w:color="auto"/>
                            <w:left w:val="none" w:sz="0" w:space="0" w:color="auto"/>
                            <w:bottom w:val="none" w:sz="0" w:space="0" w:color="auto"/>
                            <w:right w:val="none" w:sz="0" w:space="0" w:color="auto"/>
                          </w:divBdr>
                        </w:div>
                      </w:divsChild>
                    </w:div>
                    <w:div w:id="567157110">
                      <w:marLeft w:val="0"/>
                      <w:marRight w:val="0"/>
                      <w:marTop w:val="0"/>
                      <w:marBottom w:val="0"/>
                      <w:divBdr>
                        <w:top w:val="none" w:sz="0" w:space="0" w:color="auto"/>
                        <w:left w:val="none" w:sz="0" w:space="0" w:color="auto"/>
                        <w:bottom w:val="none" w:sz="0" w:space="0" w:color="auto"/>
                        <w:right w:val="none" w:sz="0" w:space="0" w:color="auto"/>
                      </w:divBdr>
                      <w:divsChild>
                        <w:div w:id="625744765">
                          <w:marLeft w:val="240"/>
                          <w:marRight w:val="0"/>
                          <w:marTop w:val="0"/>
                          <w:marBottom w:val="0"/>
                          <w:divBdr>
                            <w:top w:val="none" w:sz="0" w:space="0" w:color="auto"/>
                            <w:left w:val="none" w:sz="0" w:space="0" w:color="auto"/>
                            <w:bottom w:val="none" w:sz="0" w:space="0" w:color="auto"/>
                            <w:right w:val="none" w:sz="0" w:space="0" w:color="auto"/>
                          </w:divBdr>
                        </w:div>
                      </w:divsChild>
                    </w:div>
                    <w:div w:id="440994153">
                      <w:marLeft w:val="0"/>
                      <w:marRight w:val="0"/>
                      <w:marTop w:val="0"/>
                      <w:marBottom w:val="0"/>
                      <w:divBdr>
                        <w:top w:val="none" w:sz="0" w:space="0" w:color="auto"/>
                        <w:left w:val="none" w:sz="0" w:space="0" w:color="auto"/>
                        <w:bottom w:val="none" w:sz="0" w:space="0" w:color="auto"/>
                        <w:right w:val="none" w:sz="0" w:space="0" w:color="auto"/>
                      </w:divBdr>
                      <w:divsChild>
                        <w:div w:id="1095827847">
                          <w:marLeft w:val="240"/>
                          <w:marRight w:val="0"/>
                          <w:marTop w:val="0"/>
                          <w:marBottom w:val="0"/>
                          <w:divBdr>
                            <w:top w:val="none" w:sz="0" w:space="0" w:color="auto"/>
                            <w:left w:val="none" w:sz="0" w:space="0" w:color="auto"/>
                            <w:bottom w:val="none" w:sz="0" w:space="0" w:color="auto"/>
                            <w:right w:val="none" w:sz="0" w:space="0" w:color="auto"/>
                          </w:divBdr>
                        </w:div>
                      </w:divsChild>
                    </w:div>
                    <w:div w:id="1498887373">
                      <w:marLeft w:val="0"/>
                      <w:marRight w:val="0"/>
                      <w:marTop w:val="0"/>
                      <w:marBottom w:val="0"/>
                      <w:divBdr>
                        <w:top w:val="none" w:sz="0" w:space="0" w:color="auto"/>
                        <w:left w:val="none" w:sz="0" w:space="0" w:color="auto"/>
                        <w:bottom w:val="none" w:sz="0" w:space="0" w:color="auto"/>
                        <w:right w:val="none" w:sz="0" w:space="0" w:color="auto"/>
                      </w:divBdr>
                      <w:divsChild>
                        <w:div w:id="473984554">
                          <w:marLeft w:val="240"/>
                          <w:marRight w:val="0"/>
                          <w:marTop w:val="0"/>
                          <w:marBottom w:val="0"/>
                          <w:divBdr>
                            <w:top w:val="none" w:sz="0" w:space="0" w:color="auto"/>
                            <w:left w:val="none" w:sz="0" w:space="0" w:color="auto"/>
                            <w:bottom w:val="none" w:sz="0" w:space="0" w:color="auto"/>
                            <w:right w:val="none" w:sz="0" w:space="0" w:color="auto"/>
                          </w:divBdr>
                        </w:div>
                      </w:divsChild>
                    </w:div>
                    <w:div w:id="1820070951">
                      <w:marLeft w:val="0"/>
                      <w:marRight w:val="0"/>
                      <w:marTop w:val="0"/>
                      <w:marBottom w:val="0"/>
                      <w:divBdr>
                        <w:top w:val="none" w:sz="0" w:space="0" w:color="auto"/>
                        <w:left w:val="none" w:sz="0" w:space="0" w:color="auto"/>
                        <w:bottom w:val="none" w:sz="0" w:space="0" w:color="auto"/>
                        <w:right w:val="none" w:sz="0" w:space="0" w:color="auto"/>
                      </w:divBdr>
                      <w:divsChild>
                        <w:div w:id="1025443997">
                          <w:marLeft w:val="240"/>
                          <w:marRight w:val="0"/>
                          <w:marTop w:val="0"/>
                          <w:marBottom w:val="0"/>
                          <w:divBdr>
                            <w:top w:val="none" w:sz="0" w:space="0" w:color="auto"/>
                            <w:left w:val="none" w:sz="0" w:space="0" w:color="auto"/>
                            <w:bottom w:val="none" w:sz="0" w:space="0" w:color="auto"/>
                            <w:right w:val="none" w:sz="0" w:space="0" w:color="auto"/>
                          </w:divBdr>
                        </w:div>
                      </w:divsChild>
                    </w:div>
                    <w:div w:id="1617712553">
                      <w:marLeft w:val="0"/>
                      <w:marRight w:val="0"/>
                      <w:marTop w:val="0"/>
                      <w:marBottom w:val="0"/>
                      <w:divBdr>
                        <w:top w:val="none" w:sz="0" w:space="0" w:color="auto"/>
                        <w:left w:val="none" w:sz="0" w:space="0" w:color="auto"/>
                        <w:bottom w:val="none" w:sz="0" w:space="0" w:color="auto"/>
                        <w:right w:val="none" w:sz="0" w:space="0" w:color="auto"/>
                      </w:divBdr>
                      <w:divsChild>
                        <w:div w:id="622879743">
                          <w:marLeft w:val="240"/>
                          <w:marRight w:val="0"/>
                          <w:marTop w:val="0"/>
                          <w:marBottom w:val="0"/>
                          <w:divBdr>
                            <w:top w:val="none" w:sz="0" w:space="0" w:color="auto"/>
                            <w:left w:val="none" w:sz="0" w:space="0" w:color="auto"/>
                            <w:bottom w:val="none" w:sz="0" w:space="0" w:color="auto"/>
                            <w:right w:val="none" w:sz="0" w:space="0" w:color="auto"/>
                          </w:divBdr>
                        </w:div>
                      </w:divsChild>
                    </w:div>
                    <w:div w:id="1112822865">
                      <w:marLeft w:val="0"/>
                      <w:marRight w:val="0"/>
                      <w:marTop w:val="0"/>
                      <w:marBottom w:val="0"/>
                      <w:divBdr>
                        <w:top w:val="none" w:sz="0" w:space="0" w:color="auto"/>
                        <w:left w:val="none" w:sz="0" w:space="0" w:color="auto"/>
                        <w:bottom w:val="none" w:sz="0" w:space="0" w:color="auto"/>
                        <w:right w:val="none" w:sz="0" w:space="0" w:color="auto"/>
                      </w:divBdr>
                      <w:divsChild>
                        <w:div w:id="1341738732">
                          <w:marLeft w:val="240"/>
                          <w:marRight w:val="0"/>
                          <w:marTop w:val="0"/>
                          <w:marBottom w:val="0"/>
                          <w:divBdr>
                            <w:top w:val="none" w:sz="0" w:space="0" w:color="auto"/>
                            <w:left w:val="none" w:sz="0" w:space="0" w:color="auto"/>
                            <w:bottom w:val="none" w:sz="0" w:space="0" w:color="auto"/>
                            <w:right w:val="none" w:sz="0" w:space="0" w:color="auto"/>
                          </w:divBdr>
                        </w:div>
                      </w:divsChild>
                    </w:div>
                    <w:div w:id="993947410">
                      <w:marLeft w:val="0"/>
                      <w:marRight w:val="0"/>
                      <w:marTop w:val="0"/>
                      <w:marBottom w:val="0"/>
                      <w:divBdr>
                        <w:top w:val="none" w:sz="0" w:space="0" w:color="auto"/>
                        <w:left w:val="none" w:sz="0" w:space="0" w:color="auto"/>
                        <w:bottom w:val="none" w:sz="0" w:space="0" w:color="auto"/>
                        <w:right w:val="none" w:sz="0" w:space="0" w:color="auto"/>
                      </w:divBdr>
                      <w:divsChild>
                        <w:div w:id="1101486401">
                          <w:marLeft w:val="240"/>
                          <w:marRight w:val="0"/>
                          <w:marTop w:val="0"/>
                          <w:marBottom w:val="0"/>
                          <w:divBdr>
                            <w:top w:val="none" w:sz="0" w:space="0" w:color="auto"/>
                            <w:left w:val="none" w:sz="0" w:space="0" w:color="auto"/>
                            <w:bottom w:val="none" w:sz="0" w:space="0" w:color="auto"/>
                            <w:right w:val="none" w:sz="0" w:space="0" w:color="auto"/>
                          </w:divBdr>
                        </w:div>
                      </w:divsChild>
                    </w:div>
                    <w:div w:id="779105319">
                      <w:marLeft w:val="0"/>
                      <w:marRight w:val="0"/>
                      <w:marTop w:val="0"/>
                      <w:marBottom w:val="0"/>
                      <w:divBdr>
                        <w:top w:val="none" w:sz="0" w:space="0" w:color="auto"/>
                        <w:left w:val="none" w:sz="0" w:space="0" w:color="auto"/>
                        <w:bottom w:val="none" w:sz="0" w:space="0" w:color="auto"/>
                        <w:right w:val="none" w:sz="0" w:space="0" w:color="auto"/>
                      </w:divBdr>
                    </w:div>
                    <w:div w:id="885213584">
                      <w:marLeft w:val="0"/>
                      <w:marRight w:val="0"/>
                      <w:marTop w:val="0"/>
                      <w:marBottom w:val="0"/>
                      <w:divBdr>
                        <w:top w:val="none" w:sz="0" w:space="0" w:color="auto"/>
                        <w:left w:val="none" w:sz="0" w:space="0" w:color="auto"/>
                        <w:bottom w:val="none" w:sz="0" w:space="0" w:color="auto"/>
                        <w:right w:val="none" w:sz="0" w:space="0" w:color="auto"/>
                      </w:divBdr>
                      <w:divsChild>
                        <w:div w:id="1476991046">
                          <w:marLeft w:val="240"/>
                          <w:marRight w:val="0"/>
                          <w:marTop w:val="0"/>
                          <w:marBottom w:val="0"/>
                          <w:divBdr>
                            <w:top w:val="none" w:sz="0" w:space="0" w:color="auto"/>
                            <w:left w:val="none" w:sz="0" w:space="0" w:color="auto"/>
                            <w:bottom w:val="none" w:sz="0" w:space="0" w:color="auto"/>
                            <w:right w:val="none" w:sz="0" w:space="0" w:color="auto"/>
                          </w:divBdr>
                        </w:div>
                      </w:divsChild>
                    </w:div>
                    <w:div w:id="2145612353">
                      <w:marLeft w:val="0"/>
                      <w:marRight w:val="0"/>
                      <w:marTop w:val="0"/>
                      <w:marBottom w:val="0"/>
                      <w:divBdr>
                        <w:top w:val="none" w:sz="0" w:space="0" w:color="auto"/>
                        <w:left w:val="none" w:sz="0" w:space="0" w:color="auto"/>
                        <w:bottom w:val="none" w:sz="0" w:space="0" w:color="auto"/>
                        <w:right w:val="none" w:sz="0" w:space="0" w:color="auto"/>
                      </w:divBdr>
                      <w:divsChild>
                        <w:div w:id="624627519">
                          <w:marLeft w:val="240"/>
                          <w:marRight w:val="0"/>
                          <w:marTop w:val="0"/>
                          <w:marBottom w:val="0"/>
                          <w:divBdr>
                            <w:top w:val="none" w:sz="0" w:space="0" w:color="auto"/>
                            <w:left w:val="none" w:sz="0" w:space="0" w:color="auto"/>
                            <w:bottom w:val="none" w:sz="0" w:space="0" w:color="auto"/>
                            <w:right w:val="none" w:sz="0" w:space="0" w:color="auto"/>
                          </w:divBdr>
                        </w:div>
                      </w:divsChild>
                    </w:div>
                    <w:div w:id="2035769310">
                      <w:marLeft w:val="0"/>
                      <w:marRight w:val="0"/>
                      <w:marTop w:val="0"/>
                      <w:marBottom w:val="0"/>
                      <w:divBdr>
                        <w:top w:val="none" w:sz="0" w:space="0" w:color="auto"/>
                        <w:left w:val="none" w:sz="0" w:space="0" w:color="auto"/>
                        <w:bottom w:val="none" w:sz="0" w:space="0" w:color="auto"/>
                        <w:right w:val="none" w:sz="0" w:space="0" w:color="auto"/>
                      </w:divBdr>
                      <w:divsChild>
                        <w:div w:id="1551645510">
                          <w:marLeft w:val="240"/>
                          <w:marRight w:val="0"/>
                          <w:marTop w:val="0"/>
                          <w:marBottom w:val="0"/>
                          <w:divBdr>
                            <w:top w:val="none" w:sz="0" w:space="0" w:color="auto"/>
                            <w:left w:val="none" w:sz="0" w:space="0" w:color="auto"/>
                            <w:bottom w:val="none" w:sz="0" w:space="0" w:color="auto"/>
                            <w:right w:val="none" w:sz="0" w:space="0" w:color="auto"/>
                          </w:divBdr>
                        </w:div>
                      </w:divsChild>
                    </w:div>
                    <w:div w:id="2103404251">
                      <w:marLeft w:val="0"/>
                      <w:marRight w:val="0"/>
                      <w:marTop w:val="0"/>
                      <w:marBottom w:val="0"/>
                      <w:divBdr>
                        <w:top w:val="none" w:sz="0" w:space="0" w:color="auto"/>
                        <w:left w:val="none" w:sz="0" w:space="0" w:color="auto"/>
                        <w:bottom w:val="none" w:sz="0" w:space="0" w:color="auto"/>
                        <w:right w:val="none" w:sz="0" w:space="0" w:color="auto"/>
                      </w:divBdr>
                      <w:divsChild>
                        <w:div w:id="1612126997">
                          <w:marLeft w:val="240"/>
                          <w:marRight w:val="0"/>
                          <w:marTop w:val="0"/>
                          <w:marBottom w:val="0"/>
                          <w:divBdr>
                            <w:top w:val="none" w:sz="0" w:space="0" w:color="auto"/>
                            <w:left w:val="none" w:sz="0" w:space="0" w:color="auto"/>
                            <w:bottom w:val="none" w:sz="0" w:space="0" w:color="auto"/>
                            <w:right w:val="none" w:sz="0" w:space="0" w:color="auto"/>
                          </w:divBdr>
                        </w:div>
                      </w:divsChild>
                    </w:div>
                    <w:div w:id="6373551">
                      <w:marLeft w:val="0"/>
                      <w:marRight w:val="0"/>
                      <w:marTop w:val="0"/>
                      <w:marBottom w:val="0"/>
                      <w:divBdr>
                        <w:top w:val="none" w:sz="0" w:space="0" w:color="auto"/>
                        <w:left w:val="none" w:sz="0" w:space="0" w:color="auto"/>
                        <w:bottom w:val="none" w:sz="0" w:space="0" w:color="auto"/>
                        <w:right w:val="none" w:sz="0" w:space="0" w:color="auto"/>
                      </w:divBdr>
                      <w:divsChild>
                        <w:div w:id="154149076">
                          <w:marLeft w:val="240"/>
                          <w:marRight w:val="0"/>
                          <w:marTop w:val="0"/>
                          <w:marBottom w:val="0"/>
                          <w:divBdr>
                            <w:top w:val="none" w:sz="0" w:space="0" w:color="auto"/>
                            <w:left w:val="none" w:sz="0" w:space="0" w:color="auto"/>
                            <w:bottom w:val="none" w:sz="0" w:space="0" w:color="auto"/>
                            <w:right w:val="none" w:sz="0" w:space="0" w:color="auto"/>
                          </w:divBdr>
                        </w:div>
                      </w:divsChild>
                    </w:div>
                    <w:div w:id="1597592986">
                      <w:marLeft w:val="0"/>
                      <w:marRight w:val="0"/>
                      <w:marTop w:val="0"/>
                      <w:marBottom w:val="0"/>
                      <w:divBdr>
                        <w:top w:val="none" w:sz="0" w:space="0" w:color="auto"/>
                        <w:left w:val="none" w:sz="0" w:space="0" w:color="auto"/>
                        <w:bottom w:val="none" w:sz="0" w:space="0" w:color="auto"/>
                        <w:right w:val="none" w:sz="0" w:space="0" w:color="auto"/>
                      </w:divBdr>
                      <w:divsChild>
                        <w:div w:id="27990854">
                          <w:marLeft w:val="240"/>
                          <w:marRight w:val="0"/>
                          <w:marTop w:val="0"/>
                          <w:marBottom w:val="0"/>
                          <w:divBdr>
                            <w:top w:val="none" w:sz="0" w:space="0" w:color="auto"/>
                            <w:left w:val="none" w:sz="0" w:space="0" w:color="auto"/>
                            <w:bottom w:val="none" w:sz="0" w:space="0" w:color="auto"/>
                            <w:right w:val="none" w:sz="0" w:space="0" w:color="auto"/>
                          </w:divBdr>
                        </w:div>
                      </w:divsChild>
                    </w:div>
                    <w:div w:id="390157480">
                      <w:marLeft w:val="0"/>
                      <w:marRight w:val="0"/>
                      <w:marTop w:val="0"/>
                      <w:marBottom w:val="0"/>
                      <w:divBdr>
                        <w:top w:val="none" w:sz="0" w:space="0" w:color="auto"/>
                        <w:left w:val="none" w:sz="0" w:space="0" w:color="auto"/>
                        <w:bottom w:val="none" w:sz="0" w:space="0" w:color="auto"/>
                        <w:right w:val="none" w:sz="0" w:space="0" w:color="auto"/>
                      </w:divBdr>
                    </w:div>
                    <w:div w:id="872421353">
                      <w:marLeft w:val="0"/>
                      <w:marRight w:val="0"/>
                      <w:marTop w:val="0"/>
                      <w:marBottom w:val="0"/>
                      <w:divBdr>
                        <w:top w:val="none" w:sz="0" w:space="0" w:color="auto"/>
                        <w:left w:val="none" w:sz="0" w:space="0" w:color="auto"/>
                        <w:bottom w:val="none" w:sz="0" w:space="0" w:color="auto"/>
                        <w:right w:val="none" w:sz="0" w:space="0" w:color="auto"/>
                      </w:divBdr>
                      <w:divsChild>
                        <w:div w:id="1182623072">
                          <w:marLeft w:val="240"/>
                          <w:marRight w:val="0"/>
                          <w:marTop w:val="0"/>
                          <w:marBottom w:val="0"/>
                          <w:divBdr>
                            <w:top w:val="none" w:sz="0" w:space="0" w:color="auto"/>
                            <w:left w:val="none" w:sz="0" w:space="0" w:color="auto"/>
                            <w:bottom w:val="none" w:sz="0" w:space="0" w:color="auto"/>
                            <w:right w:val="none" w:sz="0" w:space="0" w:color="auto"/>
                          </w:divBdr>
                        </w:div>
                      </w:divsChild>
                    </w:div>
                    <w:div w:id="1477139304">
                      <w:marLeft w:val="0"/>
                      <w:marRight w:val="0"/>
                      <w:marTop w:val="0"/>
                      <w:marBottom w:val="0"/>
                      <w:divBdr>
                        <w:top w:val="none" w:sz="0" w:space="0" w:color="auto"/>
                        <w:left w:val="none" w:sz="0" w:space="0" w:color="auto"/>
                        <w:bottom w:val="none" w:sz="0" w:space="0" w:color="auto"/>
                        <w:right w:val="none" w:sz="0" w:space="0" w:color="auto"/>
                      </w:divBdr>
                      <w:divsChild>
                        <w:div w:id="1333608261">
                          <w:marLeft w:val="240"/>
                          <w:marRight w:val="0"/>
                          <w:marTop w:val="0"/>
                          <w:marBottom w:val="0"/>
                          <w:divBdr>
                            <w:top w:val="none" w:sz="0" w:space="0" w:color="auto"/>
                            <w:left w:val="none" w:sz="0" w:space="0" w:color="auto"/>
                            <w:bottom w:val="none" w:sz="0" w:space="0" w:color="auto"/>
                            <w:right w:val="none" w:sz="0" w:space="0" w:color="auto"/>
                          </w:divBdr>
                        </w:div>
                      </w:divsChild>
                    </w:div>
                    <w:div w:id="822114925">
                      <w:marLeft w:val="0"/>
                      <w:marRight w:val="0"/>
                      <w:marTop w:val="0"/>
                      <w:marBottom w:val="0"/>
                      <w:divBdr>
                        <w:top w:val="none" w:sz="0" w:space="0" w:color="auto"/>
                        <w:left w:val="none" w:sz="0" w:space="0" w:color="auto"/>
                        <w:bottom w:val="none" w:sz="0" w:space="0" w:color="auto"/>
                        <w:right w:val="none" w:sz="0" w:space="0" w:color="auto"/>
                      </w:divBdr>
                      <w:divsChild>
                        <w:div w:id="1020426246">
                          <w:marLeft w:val="240"/>
                          <w:marRight w:val="0"/>
                          <w:marTop w:val="0"/>
                          <w:marBottom w:val="0"/>
                          <w:divBdr>
                            <w:top w:val="none" w:sz="0" w:space="0" w:color="auto"/>
                            <w:left w:val="none" w:sz="0" w:space="0" w:color="auto"/>
                            <w:bottom w:val="none" w:sz="0" w:space="0" w:color="auto"/>
                            <w:right w:val="none" w:sz="0" w:space="0" w:color="auto"/>
                          </w:divBdr>
                        </w:div>
                      </w:divsChild>
                    </w:div>
                    <w:div w:id="2047442063">
                      <w:marLeft w:val="0"/>
                      <w:marRight w:val="0"/>
                      <w:marTop w:val="0"/>
                      <w:marBottom w:val="0"/>
                      <w:divBdr>
                        <w:top w:val="none" w:sz="0" w:space="0" w:color="auto"/>
                        <w:left w:val="none" w:sz="0" w:space="0" w:color="auto"/>
                        <w:bottom w:val="none" w:sz="0" w:space="0" w:color="auto"/>
                        <w:right w:val="none" w:sz="0" w:space="0" w:color="auto"/>
                      </w:divBdr>
                      <w:divsChild>
                        <w:div w:id="1266306523">
                          <w:marLeft w:val="240"/>
                          <w:marRight w:val="0"/>
                          <w:marTop w:val="0"/>
                          <w:marBottom w:val="0"/>
                          <w:divBdr>
                            <w:top w:val="none" w:sz="0" w:space="0" w:color="auto"/>
                            <w:left w:val="none" w:sz="0" w:space="0" w:color="auto"/>
                            <w:bottom w:val="none" w:sz="0" w:space="0" w:color="auto"/>
                            <w:right w:val="none" w:sz="0" w:space="0" w:color="auto"/>
                          </w:divBdr>
                        </w:div>
                      </w:divsChild>
                    </w:div>
                    <w:div w:id="396167327">
                      <w:marLeft w:val="0"/>
                      <w:marRight w:val="0"/>
                      <w:marTop w:val="0"/>
                      <w:marBottom w:val="0"/>
                      <w:divBdr>
                        <w:top w:val="none" w:sz="0" w:space="0" w:color="auto"/>
                        <w:left w:val="none" w:sz="0" w:space="0" w:color="auto"/>
                        <w:bottom w:val="none" w:sz="0" w:space="0" w:color="auto"/>
                        <w:right w:val="none" w:sz="0" w:space="0" w:color="auto"/>
                      </w:divBdr>
                    </w:div>
                    <w:div w:id="910502404">
                      <w:marLeft w:val="0"/>
                      <w:marRight w:val="0"/>
                      <w:marTop w:val="0"/>
                      <w:marBottom w:val="0"/>
                      <w:divBdr>
                        <w:top w:val="none" w:sz="0" w:space="0" w:color="auto"/>
                        <w:left w:val="none" w:sz="0" w:space="0" w:color="auto"/>
                        <w:bottom w:val="none" w:sz="0" w:space="0" w:color="auto"/>
                        <w:right w:val="none" w:sz="0" w:space="0" w:color="auto"/>
                      </w:divBdr>
                      <w:divsChild>
                        <w:div w:id="911617519">
                          <w:marLeft w:val="240"/>
                          <w:marRight w:val="0"/>
                          <w:marTop w:val="0"/>
                          <w:marBottom w:val="0"/>
                          <w:divBdr>
                            <w:top w:val="none" w:sz="0" w:space="0" w:color="auto"/>
                            <w:left w:val="none" w:sz="0" w:space="0" w:color="auto"/>
                            <w:bottom w:val="none" w:sz="0" w:space="0" w:color="auto"/>
                            <w:right w:val="none" w:sz="0" w:space="0" w:color="auto"/>
                          </w:divBdr>
                        </w:div>
                      </w:divsChild>
                    </w:div>
                    <w:div w:id="808977305">
                      <w:marLeft w:val="0"/>
                      <w:marRight w:val="0"/>
                      <w:marTop w:val="0"/>
                      <w:marBottom w:val="0"/>
                      <w:divBdr>
                        <w:top w:val="none" w:sz="0" w:space="0" w:color="auto"/>
                        <w:left w:val="none" w:sz="0" w:space="0" w:color="auto"/>
                        <w:bottom w:val="none" w:sz="0" w:space="0" w:color="auto"/>
                        <w:right w:val="none" w:sz="0" w:space="0" w:color="auto"/>
                      </w:divBdr>
                      <w:divsChild>
                        <w:div w:id="1710841837">
                          <w:marLeft w:val="240"/>
                          <w:marRight w:val="0"/>
                          <w:marTop w:val="0"/>
                          <w:marBottom w:val="0"/>
                          <w:divBdr>
                            <w:top w:val="none" w:sz="0" w:space="0" w:color="auto"/>
                            <w:left w:val="none" w:sz="0" w:space="0" w:color="auto"/>
                            <w:bottom w:val="none" w:sz="0" w:space="0" w:color="auto"/>
                            <w:right w:val="none" w:sz="0" w:space="0" w:color="auto"/>
                          </w:divBdr>
                        </w:div>
                      </w:divsChild>
                    </w:div>
                    <w:div w:id="2130707545">
                      <w:marLeft w:val="0"/>
                      <w:marRight w:val="0"/>
                      <w:marTop w:val="0"/>
                      <w:marBottom w:val="0"/>
                      <w:divBdr>
                        <w:top w:val="none" w:sz="0" w:space="0" w:color="auto"/>
                        <w:left w:val="none" w:sz="0" w:space="0" w:color="auto"/>
                        <w:bottom w:val="none" w:sz="0" w:space="0" w:color="auto"/>
                        <w:right w:val="none" w:sz="0" w:space="0" w:color="auto"/>
                      </w:divBdr>
                      <w:divsChild>
                        <w:div w:id="398015869">
                          <w:marLeft w:val="240"/>
                          <w:marRight w:val="0"/>
                          <w:marTop w:val="0"/>
                          <w:marBottom w:val="0"/>
                          <w:divBdr>
                            <w:top w:val="none" w:sz="0" w:space="0" w:color="auto"/>
                            <w:left w:val="none" w:sz="0" w:space="0" w:color="auto"/>
                            <w:bottom w:val="none" w:sz="0" w:space="0" w:color="auto"/>
                            <w:right w:val="none" w:sz="0" w:space="0" w:color="auto"/>
                          </w:divBdr>
                        </w:div>
                      </w:divsChild>
                    </w:div>
                    <w:div w:id="588392179">
                      <w:marLeft w:val="0"/>
                      <w:marRight w:val="0"/>
                      <w:marTop w:val="0"/>
                      <w:marBottom w:val="0"/>
                      <w:divBdr>
                        <w:top w:val="none" w:sz="0" w:space="0" w:color="auto"/>
                        <w:left w:val="none" w:sz="0" w:space="0" w:color="auto"/>
                        <w:bottom w:val="none" w:sz="0" w:space="0" w:color="auto"/>
                        <w:right w:val="none" w:sz="0" w:space="0" w:color="auto"/>
                      </w:divBdr>
                      <w:divsChild>
                        <w:div w:id="1535263693">
                          <w:marLeft w:val="240"/>
                          <w:marRight w:val="0"/>
                          <w:marTop w:val="0"/>
                          <w:marBottom w:val="0"/>
                          <w:divBdr>
                            <w:top w:val="none" w:sz="0" w:space="0" w:color="auto"/>
                            <w:left w:val="none" w:sz="0" w:space="0" w:color="auto"/>
                            <w:bottom w:val="none" w:sz="0" w:space="0" w:color="auto"/>
                            <w:right w:val="none" w:sz="0" w:space="0" w:color="auto"/>
                          </w:divBdr>
                        </w:div>
                      </w:divsChild>
                    </w:div>
                    <w:div w:id="1821576551">
                      <w:marLeft w:val="0"/>
                      <w:marRight w:val="0"/>
                      <w:marTop w:val="0"/>
                      <w:marBottom w:val="0"/>
                      <w:divBdr>
                        <w:top w:val="none" w:sz="0" w:space="0" w:color="auto"/>
                        <w:left w:val="none" w:sz="0" w:space="0" w:color="auto"/>
                        <w:bottom w:val="none" w:sz="0" w:space="0" w:color="auto"/>
                        <w:right w:val="none" w:sz="0" w:space="0" w:color="auto"/>
                      </w:divBdr>
                      <w:divsChild>
                        <w:div w:id="1569220838">
                          <w:marLeft w:val="240"/>
                          <w:marRight w:val="0"/>
                          <w:marTop w:val="0"/>
                          <w:marBottom w:val="0"/>
                          <w:divBdr>
                            <w:top w:val="none" w:sz="0" w:space="0" w:color="auto"/>
                            <w:left w:val="none" w:sz="0" w:space="0" w:color="auto"/>
                            <w:bottom w:val="none" w:sz="0" w:space="0" w:color="auto"/>
                            <w:right w:val="none" w:sz="0" w:space="0" w:color="auto"/>
                          </w:divBdr>
                        </w:div>
                      </w:divsChild>
                    </w:div>
                    <w:div w:id="40986336">
                      <w:marLeft w:val="0"/>
                      <w:marRight w:val="0"/>
                      <w:marTop w:val="0"/>
                      <w:marBottom w:val="0"/>
                      <w:divBdr>
                        <w:top w:val="none" w:sz="0" w:space="0" w:color="auto"/>
                        <w:left w:val="none" w:sz="0" w:space="0" w:color="auto"/>
                        <w:bottom w:val="none" w:sz="0" w:space="0" w:color="auto"/>
                        <w:right w:val="none" w:sz="0" w:space="0" w:color="auto"/>
                      </w:divBdr>
                      <w:divsChild>
                        <w:div w:id="760030287">
                          <w:marLeft w:val="240"/>
                          <w:marRight w:val="0"/>
                          <w:marTop w:val="0"/>
                          <w:marBottom w:val="0"/>
                          <w:divBdr>
                            <w:top w:val="none" w:sz="0" w:space="0" w:color="auto"/>
                            <w:left w:val="none" w:sz="0" w:space="0" w:color="auto"/>
                            <w:bottom w:val="none" w:sz="0" w:space="0" w:color="auto"/>
                            <w:right w:val="none" w:sz="0" w:space="0" w:color="auto"/>
                          </w:divBdr>
                        </w:div>
                      </w:divsChild>
                    </w:div>
                    <w:div w:id="495264064">
                      <w:marLeft w:val="0"/>
                      <w:marRight w:val="0"/>
                      <w:marTop w:val="0"/>
                      <w:marBottom w:val="0"/>
                      <w:divBdr>
                        <w:top w:val="none" w:sz="0" w:space="0" w:color="auto"/>
                        <w:left w:val="none" w:sz="0" w:space="0" w:color="auto"/>
                        <w:bottom w:val="none" w:sz="0" w:space="0" w:color="auto"/>
                        <w:right w:val="none" w:sz="0" w:space="0" w:color="auto"/>
                      </w:divBdr>
                      <w:divsChild>
                        <w:div w:id="1441218068">
                          <w:marLeft w:val="240"/>
                          <w:marRight w:val="0"/>
                          <w:marTop w:val="0"/>
                          <w:marBottom w:val="0"/>
                          <w:divBdr>
                            <w:top w:val="none" w:sz="0" w:space="0" w:color="auto"/>
                            <w:left w:val="none" w:sz="0" w:space="0" w:color="auto"/>
                            <w:bottom w:val="none" w:sz="0" w:space="0" w:color="auto"/>
                            <w:right w:val="none" w:sz="0" w:space="0" w:color="auto"/>
                          </w:divBdr>
                        </w:div>
                      </w:divsChild>
                    </w:div>
                    <w:div w:id="1062874830">
                      <w:marLeft w:val="0"/>
                      <w:marRight w:val="0"/>
                      <w:marTop w:val="0"/>
                      <w:marBottom w:val="0"/>
                      <w:divBdr>
                        <w:top w:val="none" w:sz="0" w:space="0" w:color="auto"/>
                        <w:left w:val="none" w:sz="0" w:space="0" w:color="auto"/>
                        <w:bottom w:val="none" w:sz="0" w:space="0" w:color="auto"/>
                        <w:right w:val="none" w:sz="0" w:space="0" w:color="auto"/>
                      </w:divBdr>
                      <w:divsChild>
                        <w:div w:id="877816127">
                          <w:marLeft w:val="240"/>
                          <w:marRight w:val="0"/>
                          <w:marTop w:val="0"/>
                          <w:marBottom w:val="0"/>
                          <w:divBdr>
                            <w:top w:val="none" w:sz="0" w:space="0" w:color="auto"/>
                            <w:left w:val="none" w:sz="0" w:space="0" w:color="auto"/>
                            <w:bottom w:val="none" w:sz="0" w:space="0" w:color="auto"/>
                            <w:right w:val="none" w:sz="0" w:space="0" w:color="auto"/>
                          </w:divBdr>
                        </w:div>
                      </w:divsChild>
                    </w:div>
                    <w:div w:id="1871409199">
                      <w:marLeft w:val="0"/>
                      <w:marRight w:val="0"/>
                      <w:marTop w:val="0"/>
                      <w:marBottom w:val="0"/>
                      <w:divBdr>
                        <w:top w:val="none" w:sz="0" w:space="0" w:color="auto"/>
                        <w:left w:val="none" w:sz="0" w:space="0" w:color="auto"/>
                        <w:bottom w:val="none" w:sz="0" w:space="0" w:color="auto"/>
                        <w:right w:val="none" w:sz="0" w:space="0" w:color="auto"/>
                      </w:divBdr>
                      <w:divsChild>
                        <w:div w:id="946888146">
                          <w:marLeft w:val="240"/>
                          <w:marRight w:val="0"/>
                          <w:marTop w:val="0"/>
                          <w:marBottom w:val="0"/>
                          <w:divBdr>
                            <w:top w:val="none" w:sz="0" w:space="0" w:color="auto"/>
                            <w:left w:val="none" w:sz="0" w:space="0" w:color="auto"/>
                            <w:bottom w:val="none" w:sz="0" w:space="0" w:color="auto"/>
                            <w:right w:val="none" w:sz="0" w:space="0" w:color="auto"/>
                          </w:divBdr>
                        </w:div>
                      </w:divsChild>
                    </w:div>
                    <w:div w:id="99254231">
                      <w:marLeft w:val="0"/>
                      <w:marRight w:val="0"/>
                      <w:marTop w:val="0"/>
                      <w:marBottom w:val="0"/>
                      <w:divBdr>
                        <w:top w:val="none" w:sz="0" w:space="0" w:color="auto"/>
                        <w:left w:val="none" w:sz="0" w:space="0" w:color="auto"/>
                        <w:bottom w:val="none" w:sz="0" w:space="0" w:color="auto"/>
                        <w:right w:val="none" w:sz="0" w:space="0" w:color="auto"/>
                      </w:divBdr>
                      <w:divsChild>
                        <w:div w:id="1407342148">
                          <w:marLeft w:val="240"/>
                          <w:marRight w:val="0"/>
                          <w:marTop w:val="0"/>
                          <w:marBottom w:val="0"/>
                          <w:divBdr>
                            <w:top w:val="none" w:sz="0" w:space="0" w:color="auto"/>
                            <w:left w:val="none" w:sz="0" w:space="0" w:color="auto"/>
                            <w:bottom w:val="none" w:sz="0" w:space="0" w:color="auto"/>
                            <w:right w:val="none" w:sz="0" w:space="0" w:color="auto"/>
                          </w:divBdr>
                        </w:div>
                      </w:divsChild>
                    </w:div>
                    <w:div w:id="866680353">
                      <w:marLeft w:val="0"/>
                      <w:marRight w:val="0"/>
                      <w:marTop w:val="0"/>
                      <w:marBottom w:val="0"/>
                      <w:divBdr>
                        <w:top w:val="none" w:sz="0" w:space="0" w:color="auto"/>
                        <w:left w:val="none" w:sz="0" w:space="0" w:color="auto"/>
                        <w:bottom w:val="none" w:sz="0" w:space="0" w:color="auto"/>
                        <w:right w:val="none" w:sz="0" w:space="0" w:color="auto"/>
                      </w:divBdr>
                      <w:divsChild>
                        <w:div w:id="6102483">
                          <w:marLeft w:val="240"/>
                          <w:marRight w:val="0"/>
                          <w:marTop w:val="0"/>
                          <w:marBottom w:val="0"/>
                          <w:divBdr>
                            <w:top w:val="none" w:sz="0" w:space="0" w:color="auto"/>
                            <w:left w:val="none" w:sz="0" w:space="0" w:color="auto"/>
                            <w:bottom w:val="none" w:sz="0" w:space="0" w:color="auto"/>
                            <w:right w:val="none" w:sz="0" w:space="0" w:color="auto"/>
                          </w:divBdr>
                        </w:div>
                      </w:divsChild>
                    </w:div>
                    <w:div w:id="1224289480">
                      <w:marLeft w:val="0"/>
                      <w:marRight w:val="0"/>
                      <w:marTop w:val="0"/>
                      <w:marBottom w:val="0"/>
                      <w:divBdr>
                        <w:top w:val="none" w:sz="0" w:space="0" w:color="auto"/>
                        <w:left w:val="none" w:sz="0" w:space="0" w:color="auto"/>
                        <w:bottom w:val="none" w:sz="0" w:space="0" w:color="auto"/>
                        <w:right w:val="none" w:sz="0" w:space="0" w:color="auto"/>
                      </w:divBdr>
                      <w:divsChild>
                        <w:div w:id="1850870453">
                          <w:marLeft w:val="240"/>
                          <w:marRight w:val="0"/>
                          <w:marTop w:val="0"/>
                          <w:marBottom w:val="0"/>
                          <w:divBdr>
                            <w:top w:val="none" w:sz="0" w:space="0" w:color="auto"/>
                            <w:left w:val="none" w:sz="0" w:space="0" w:color="auto"/>
                            <w:bottom w:val="none" w:sz="0" w:space="0" w:color="auto"/>
                            <w:right w:val="none" w:sz="0" w:space="0" w:color="auto"/>
                          </w:divBdr>
                        </w:div>
                      </w:divsChild>
                    </w:div>
                    <w:div w:id="999431165">
                      <w:marLeft w:val="0"/>
                      <w:marRight w:val="0"/>
                      <w:marTop w:val="0"/>
                      <w:marBottom w:val="0"/>
                      <w:divBdr>
                        <w:top w:val="none" w:sz="0" w:space="0" w:color="auto"/>
                        <w:left w:val="none" w:sz="0" w:space="0" w:color="auto"/>
                        <w:bottom w:val="none" w:sz="0" w:space="0" w:color="auto"/>
                        <w:right w:val="none" w:sz="0" w:space="0" w:color="auto"/>
                      </w:divBdr>
                      <w:divsChild>
                        <w:div w:id="1995254211">
                          <w:marLeft w:val="240"/>
                          <w:marRight w:val="0"/>
                          <w:marTop w:val="0"/>
                          <w:marBottom w:val="0"/>
                          <w:divBdr>
                            <w:top w:val="none" w:sz="0" w:space="0" w:color="auto"/>
                            <w:left w:val="none" w:sz="0" w:space="0" w:color="auto"/>
                            <w:bottom w:val="none" w:sz="0" w:space="0" w:color="auto"/>
                            <w:right w:val="none" w:sz="0" w:space="0" w:color="auto"/>
                          </w:divBdr>
                        </w:div>
                      </w:divsChild>
                    </w:div>
                    <w:div w:id="1059860533">
                      <w:marLeft w:val="0"/>
                      <w:marRight w:val="0"/>
                      <w:marTop w:val="0"/>
                      <w:marBottom w:val="0"/>
                      <w:divBdr>
                        <w:top w:val="none" w:sz="0" w:space="0" w:color="auto"/>
                        <w:left w:val="none" w:sz="0" w:space="0" w:color="auto"/>
                        <w:bottom w:val="none" w:sz="0" w:space="0" w:color="auto"/>
                        <w:right w:val="none" w:sz="0" w:space="0" w:color="auto"/>
                      </w:divBdr>
                      <w:divsChild>
                        <w:div w:id="1331444572">
                          <w:marLeft w:val="240"/>
                          <w:marRight w:val="0"/>
                          <w:marTop w:val="0"/>
                          <w:marBottom w:val="0"/>
                          <w:divBdr>
                            <w:top w:val="none" w:sz="0" w:space="0" w:color="auto"/>
                            <w:left w:val="none" w:sz="0" w:space="0" w:color="auto"/>
                            <w:bottom w:val="none" w:sz="0" w:space="0" w:color="auto"/>
                            <w:right w:val="none" w:sz="0" w:space="0" w:color="auto"/>
                          </w:divBdr>
                        </w:div>
                      </w:divsChild>
                    </w:div>
                    <w:div w:id="337194368">
                      <w:marLeft w:val="0"/>
                      <w:marRight w:val="0"/>
                      <w:marTop w:val="0"/>
                      <w:marBottom w:val="0"/>
                      <w:divBdr>
                        <w:top w:val="none" w:sz="0" w:space="0" w:color="auto"/>
                        <w:left w:val="none" w:sz="0" w:space="0" w:color="auto"/>
                        <w:bottom w:val="none" w:sz="0" w:space="0" w:color="auto"/>
                        <w:right w:val="none" w:sz="0" w:space="0" w:color="auto"/>
                      </w:divBdr>
                      <w:divsChild>
                        <w:div w:id="1720588500">
                          <w:marLeft w:val="240"/>
                          <w:marRight w:val="0"/>
                          <w:marTop w:val="0"/>
                          <w:marBottom w:val="0"/>
                          <w:divBdr>
                            <w:top w:val="none" w:sz="0" w:space="0" w:color="auto"/>
                            <w:left w:val="none" w:sz="0" w:space="0" w:color="auto"/>
                            <w:bottom w:val="none" w:sz="0" w:space="0" w:color="auto"/>
                            <w:right w:val="none" w:sz="0" w:space="0" w:color="auto"/>
                          </w:divBdr>
                        </w:div>
                      </w:divsChild>
                    </w:div>
                    <w:div w:id="600721539">
                      <w:marLeft w:val="0"/>
                      <w:marRight w:val="0"/>
                      <w:marTop w:val="0"/>
                      <w:marBottom w:val="0"/>
                      <w:divBdr>
                        <w:top w:val="none" w:sz="0" w:space="0" w:color="auto"/>
                        <w:left w:val="none" w:sz="0" w:space="0" w:color="auto"/>
                        <w:bottom w:val="none" w:sz="0" w:space="0" w:color="auto"/>
                        <w:right w:val="none" w:sz="0" w:space="0" w:color="auto"/>
                      </w:divBdr>
                    </w:div>
                    <w:div w:id="819152454">
                      <w:marLeft w:val="0"/>
                      <w:marRight w:val="0"/>
                      <w:marTop w:val="0"/>
                      <w:marBottom w:val="0"/>
                      <w:divBdr>
                        <w:top w:val="none" w:sz="0" w:space="0" w:color="auto"/>
                        <w:left w:val="none" w:sz="0" w:space="0" w:color="auto"/>
                        <w:bottom w:val="none" w:sz="0" w:space="0" w:color="auto"/>
                        <w:right w:val="none" w:sz="0" w:space="0" w:color="auto"/>
                      </w:divBdr>
                      <w:divsChild>
                        <w:div w:id="1531066330">
                          <w:marLeft w:val="240"/>
                          <w:marRight w:val="0"/>
                          <w:marTop w:val="0"/>
                          <w:marBottom w:val="0"/>
                          <w:divBdr>
                            <w:top w:val="none" w:sz="0" w:space="0" w:color="auto"/>
                            <w:left w:val="none" w:sz="0" w:space="0" w:color="auto"/>
                            <w:bottom w:val="none" w:sz="0" w:space="0" w:color="auto"/>
                            <w:right w:val="none" w:sz="0" w:space="0" w:color="auto"/>
                          </w:divBdr>
                        </w:div>
                      </w:divsChild>
                    </w:div>
                    <w:div w:id="1744404339">
                      <w:marLeft w:val="0"/>
                      <w:marRight w:val="0"/>
                      <w:marTop w:val="0"/>
                      <w:marBottom w:val="0"/>
                      <w:divBdr>
                        <w:top w:val="none" w:sz="0" w:space="0" w:color="auto"/>
                        <w:left w:val="none" w:sz="0" w:space="0" w:color="auto"/>
                        <w:bottom w:val="none" w:sz="0" w:space="0" w:color="auto"/>
                        <w:right w:val="none" w:sz="0" w:space="0" w:color="auto"/>
                      </w:divBdr>
                      <w:divsChild>
                        <w:div w:id="212815490">
                          <w:marLeft w:val="240"/>
                          <w:marRight w:val="0"/>
                          <w:marTop w:val="0"/>
                          <w:marBottom w:val="0"/>
                          <w:divBdr>
                            <w:top w:val="none" w:sz="0" w:space="0" w:color="auto"/>
                            <w:left w:val="none" w:sz="0" w:space="0" w:color="auto"/>
                            <w:bottom w:val="none" w:sz="0" w:space="0" w:color="auto"/>
                            <w:right w:val="none" w:sz="0" w:space="0" w:color="auto"/>
                          </w:divBdr>
                        </w:div>
                      </w:divsChild>
                    </w:div>
                    <w:div w:id="411002375">
                      <w:marLeft w:val="0"/>
                      <w:marRight w:val="0"/>
                      <w:marTop w:val="0"/>
                      <w:marBottom w:val="0"/>
                      <w:divBdr>
                        <w:top w:val="none" w:sz="0" w:space="0" w:color="auto"/>
                        <w:left w:val="none" w:sz="0" w:space="0" w:color="auto"/>
                        <w:bottom w:val="none" w:sz="0" w:space="0" w:color="auto"/>
                        <w:right w:val="none" w:sz="0" w:space="0" w:color="auto"/>
                      </w:divBdr>
                      <w:divsChild>
                        <w:div w:id="2087453917">
                          <w:marLeft w:val="240"/>
                          <w:marRight w:val="0"/>
                          <w:marTop w:val="0"/>
                          <w:marBottom w:val="0"/>
                          <w:divBdr>
                            <w:top w:val="none" w:sz="0" w:space="0" w:color="auto"/>
                            <w:left w:val="none" w:sz="0" w:space="0" w:color="auto"/>
                            <w:bottom w:val="none" w:sz="0" w:space="0" w:color="auto"/>
                            <w:right w:val="none" w:sz="0" w:space="0" w:color="auto"/>
                          </w:divBdr>
                        </w:div>
                      </w:divsChild>
                    </w:div>
                    <w:div w:id="1268192459">
                      <w:marLeft w:val="0"/>
                      <w:marRight w:val="0"/>
                      <w:marTop w:val="0"/>
                      <w:marBottom w:val="0"/>
                      <w:divBdr>
                        <w:top w:val="none" w:sz="0" w:space="0" w:color="auto"/>
                        <w:left w:val="none" w:sz="0" w:space="0" w:color="auto"/>
                        <w:bottom w:val="none" w:sz="0" w:space="0" w:color="auto"/>
                        <w:right w:val="none" w:sz="0" w:space="0" w:color="auto"/>
                      </w:divBdr>
                      <w:divsChild>
                        <w:div w:id="1098718295">
                          <w:marLeft w:val="240"/>
                          <w:marRight w:val="0"/>
                          <w:marTop w:val="0"/>
                          <w:marBottom w:val="0"/>
                          <w:divBdr>
                            <w:top w:val="none" w:sz="0" w:space="0" w:color="auto"/>
                            <w:left w:val="none" w:sz="0" w:space="0" w:color="auto"/>
                            <w:bottom w:val="none" w:sz="0" w:space="0" w:color="auto"/>
                            <w:right w:val="none" w:sz="0" w:space="0" w:color="auto"/>
                          </w:divBdr>
                        </w:div>
                      </w:divsChild>
                    </w:div>
                    <w:div w:id="974338191">
                      <w:marLeft w:val="0"/>
                      <w:marRight w:val="0"/>
                      <w:marTop w:val="0"/>
                      <w:marBottom w:val="0"/>
                      <w:divBdr>
                        <w:top w:val="none" w:sz="0" w:space="0" w:color="auto"/>
                        <w:left w:val="none" w:sz="0" w:space="0" w:color="auto"/>
                        <w:bottom w:val="none" w:sz="0" w:space="0" w:color="auto"/>
                        <w:right w:val="none" w:sz="0" w:space="0" w:color="auto"/>
                      </w:divBdr>
                    </w:div>
                    <w:div w:id="796725761">
                      <w:marLeft w:val="0"/>
                      <w:marRight w:val="0"/>
                      <w:marTop w:val="0"/>
                      <w:marBottom w:val="0"/>
                      <w:divBdr>
                        <w:top w:val="none" w:sz="0" w:space="0" w:color="auto"/>
                        <w:left w:val="none" w:sz="0" w:space="0" w:color="auto"/>
                        <w:bottom w:val="none" w:sz="0" w:space="0" w:color="auto"/>
                        <w:right w:val="none" w:sz="0" w:space="0" w:color="auto"/>
                      </w:divBdr>
                      <w:divsChild>
                        <w:div w:id="1351951334">
                          <w:marLeft w:val="240"/>
                          <w:marRight w:val="0"/>
                          <w:marTop w:val="0"/>
                          <w:marBottom w:val="0"/>
                          <w:divBdr>
                            <w:top w:val="none" w:sz="0" w:space="0" w:color="auto"/>
                            <w:left w:val="none" w:sz="0" w:space="0" w:color="auto"/>
                            <w:bottom w:val="none" w:sz="0" w:space="0" w:color="auto"/>
                            <w:right w:val="none" w:sz="0" w:space="0" w:color="auto"/>
                          </w:divBdr>
                        </w:div>
                      </w:divsChild>
                    </w:div>
                    <w:div w:id="1342318161">
                      <w:marLeft w:val="0"/>
                      <w:marRight w:val="0"/>
                      <w:marTop w:val="0"/>
                      <w:marBottom w:val="0"/>
                      <w:divBdr>
                        <w:top w:val="none" w:sz="0" w:space="0" w:color="auto"/>
                        <w:left w:val="none" w:sz="0" w:space="0" w:color="auto"/>
                        <w:bottom w:val="none" w:sz="0" w:space="0" w:color="auto"/>
                        <w:right w:val="none" w:sz="0" w:space="0" w:color="auto"/>
                      </w:divBdr>
                      <w:divsChild>
                        <w:div w:id="971442095">
                          <w:marLeft w:val="240"/>
                          <w:marRight w:val="0"/>
                          <w:marTop w:val="0"/>
                          <w:marBottom w:val="0"/>
                          <w:divBdr>
                            <w:top w:val="none" w:sz="0" w:space="0" w:color="auto"/>
                            <w:left w:val="none" w:sz="0" w:space="0" w:color="auto"/>
                            <w:bottom w:val="none" w:sz="0" w:space="0" w:color="auto"/>
                            <w:right w:val="none" w:sz="0" w:space="0" w:color="auto"/>
                          </w:divBdr>
                        </w:div>
                      </w:divsChild>
                    </w:div>
                    <w:div w:id="1239250227">
                      <w:marLeft w:val="0"/>
                      <w:marRight w:val="0"/>
                      <w:marTop w:val="0"/>
                      <w:marBottom w:val="0"/>
                      <w:divBdr>
                        <w:top w:val="none" w:sz="0" w:space="0" w:color="auto"/>
                        <w:left w:val="none" w:sz="0" w:space="0" w:color="auto"/>
                        <w:bottom w:val="none" w:sz="0" w:space="0" w:color="auto"/>
                        <w:right w:val="none" w:sz="0" w:space="0" w:color="auto"/>
                      </w:divBdr>
                      <w:divsChild>
                        <w:div w:id="401293121">
                          <w:marLeft w:val="240"/>
                          <w:marRight w:val="0"/>
                          <w:marTop w:val="0"/>
                          <w:marBottom w:val="0"/>
                          <w:divBdr>
                            <w:top w:val="none" w:sz="0" w:space="0" w:color="auto"/>
                            <w:left w:val="none" w:sz="0" w:space="0" w:color="auto"/>
                            <w:bottom w:val="none" w:sz="0" w:space="0" w:color="auto"/>
                            <w:right w:val="none" w:sz="0" w:space="0" w:color="auto"/>
                          </w:divBdr>
                        </w:div>
                      </w:divsChild>
                    </w:div>
                    <w:div w:id="166357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70690">
              <w:marLeft w:val="0"/>
              <w:marRight w:val="0"/>
              <w:marTop w:val="0"/>
              <w:marBottom w:val="0"/>
              <w:divBdr>
                <w:top w:val="none" w:sz="0" w:space="0" w:color="auto"/>
                <w:left w:val="none" w:sz="0" w:space="0" w:color="auto"/>
                <w:bottom w:val="none" w:sz="0" w:space="0" w:color="auto"/>
                <w:right w:val="none" w:sz="0" w:space="0" w:color="auto"/>
              </w:divBdr>
              <w:divsChild>
                <w:div w:id="183902047">
                  <w:marLeft w:val="0"/>
                  <w:marRight w:val="0"/>
                  <w:marTop w:val="150"/>
                  <w:marBottom w:val="150"/>
                  <w:divBdr>
                    <w:top w:val="none" w:sz="0" w:space="0" w:color="auto"/>
                    <w:left w:val="none" w:sz="0" w:space="0" w:color="auto"/>
                    <w:bottom w:val="none" w:sz="0" w:space="0" w:color="auto"/>
                    <w:right w:val="none" w:sz="0" w:space="0" w:color="auto"/>
                  </w:divBdr>
                  <w:divsChild>
                    <w:div w:id="1676494841">
                      <w:marLeft w:val="0"/>
                      <w:marRight w:val="0"/>
                      <w:marTop w:val="0"/>
                      <w:marBottom w:val="0"/>
                      <w:divBdr>
                        <w:top w:val="none" w:sz="0" w:space="0" w:color="auto"/>
                        <w:left w:val="none" w:sz="0" w:space="0" w:color="auto"/>
                        <w:bottom w:val="none" w:sz="0" w:space="0" w:color="auto"/>
                        <w:right w:val="none" w:sz="0" w:space="0" w:color="auto"/>
                      </w:divBdr>
                      <w:divsChild>
                        <w:div w:id="596984786">
                          <w:marLeft w:val="240"/>
                          <w:marRight w:val="0"/>
                          <w:marTop w:val="0"/>
                          <w:marBottom w:val="0"/>
                          <w:divBdr>
                            <w:top w:val="none" w:sz="0" w:space="0" w:color="auto"/>
                            <w:left w:val="none" w:sz="0" w:space="0" w:color="auto"/>
                            <w:bottom w:val="none" w:sz="0" w:space="0" w:color="auto"/>
                            <w:right w:val="none" w:sz="0" w:space="0" w:color="auto"/>
                          </w:divBdr>
                        </w:div>
                      </w:divsChild>
                    </w:div>
                    <w:div w:id="418915876">
                      <w:marLeft w:val="0"/>
                      <w:marRight w:val="0"/>
                      <w:marTop w:val="0"/>
                      <w:marBottom w:val="0"/>
                      <w:divBdr>
                        <w:top w:val="none" w:sz="0" w:space="0" w:color="auto"/>
                        <w:left w:val="none" w:sz="0" w:space="0" w:color="auto"/>
                        <w:bottom w:val="none" w:sz="0" w:space="0" w:color="auto"/>
                        <w:right w:val="none" w:sz="0" w:space="0" w:color="auto"/>
                      </w:divBdr>
                      <w:divsChild>
                        <w:div w:id="1127162476">
                          <w:marLeft w:val="240"/>
                          <w:marRight w:val="0"/>
                          <w:marTop w:val="0"/>
                          <w:marBottom w:val="0"/>
                          <w:divBdr>
                            <w:top w:val="none" w:sz="0" w:space="0" w:color="auto"/>
                            <w:left w:val="none" w:sz="0" w:space="0" w:color="auto"/>
                            <w:bottom w:val="none" w:sz="0" w:space="0" w:color="auto"/>
                            <w:right w:val="none" w:sz="0" w:space="0" w:color="auto"/>
                          </w:divBdr>
                        </w:div>
                      </w:divsChild>
                    </w:div>
                    <w:div w:id="1819885016">
                      <w:marLeft w:val="0"/>
                      <w:marRight w:val="0"/>
                      <w:marTop w:val="0"/>
                      <w:marBottom w:val="0"/>
                      <w:divBdr>
                        <w:top w:val="none" w:sz="0" w:space="0" w:color="auto"/>
                        <w:left w:val="none" w:sz="0" w:space="0" w:color="auto"/>
                        <w:bottom w:val="none" w:sz="0" w:space="0" w:color="auto"/>
                        <w:right w:val="none" w:sz="0" w:space="0" w:color="auto"/>
                      </w:divBdr>
                      <w:divsChild>
                        <w:div w:id="893661103">
                          <w:marLeft w:val="240"/>
                          <w:marRight w:val="0"/>
                          <w:marTop w:val="0"/>
                          <w:marBottom w:val="0"/>
                          <w:divBdr>
                            <w:top w:val="none" w:sz="0" w:space="0" w:color="auto"/>
                            <w:left w:val="none" w:sz="0" w:space="0" w:color="auto"/>
                            <w:bottom w:val="none" w:sz="0" w:space="0" w:color="auto"/>
                            <w:right w:val="none" w:sz="0" w:space="0" w:color="auto"/>
                          </w:divBdr>
                        </w:div>
                      </w:divsChild>
                    </w:div>
                    <w:div w:id="856240199">
                      <w:marLeft w:val="0"/>
                      <w:marRight w:val="0"/>
                      <w:marTop w:val="0"/>
                      <w:marBottom w:val="0"/>
                      <w:divBdr>
                        <w:top w:val="none" w:sz="0" w:space="0" w:color="auto"/>
                        <w:left w:val="none" w:sz="0" w:space="0" w:color="auto"/>
                        <w:bottom w:val="none" w:sz="0" w:space="0" w:color="auto"/>
                        <w:right w:val="none" w:sz="0" w:space="0" w:color="auto"/>
                      </w:divBdr>
                    </w:div>
                    <w:div w:id="434908153">
                      <w:marLeft w:val="0"/>
                      <w:marRight w:val="0"/>
                      <w:marTop w:val="0"/>
                      <w:marBottom w:val="0"/>
                      <w:divBdr>
                        <w:top w:val="none" w:sz="0" w:space="0" w:color="auto"/>
                        <w:left w:val="none" w:sz="0" w:space="0" w:color="auto"/>
                        <w:bottom w:val="none" w:sz="0" w:space="0" w:color="auto"/>
                        <w:right w:val="none" w:sz="0" w:space="0" w:color="auto"/>
                      </w:divBdr>
                      <w:divsChild>
                        <w:div w:id="928778041">
                          <w:marLeft w:val="240"/>
                          <w:marRight w:val="0"/>
                          <w:marTop w:val="0"/>
                          <w:marBottom w:val="0"/>
                          <w:divBdr>
                            <w:top w:val="none" w:sz="0" w:space="0" w:color="auto"/>
                            <w:left w:val="none" w:sz="0" w:space="0" w:color="auto"/>
                            <w:bottom w:val="none" w:sz="0" w:space="0" w:color="auto"/>
                            <w:right w:val="none" w:sz="0" w:space="0" w:color="auto"/>
                          </w:divBdr>
                        </w:div>
                      </w:divsChild>
                    </w:div>
                    <w:div w:id="855310437">
                      <w:marLeft w:val="0"/>
                      <w:marRight w:val="0"/>
                      <w:marTop w:val="0"/>
                      <w:marBottom w:val="0"/>
                      <w:divBdr>
                        <w:top w:val="none" w:sz="0" w:space="0" w:color="auto"/>
                        <w:left w:val="none" w:sz="0" w:space="0" w:color="auto"/>
                        <w:bottom w:val="none" w:sz="0" w:space="0" w:color="auto"/>
                        <w:right w:val="none" w:sz="0" w:space="0" w:color="auto"/>
                      </w:divBdr>
                      <w:divsChild>
                        <w:div w:id="1952592244">
                          <w:marLeft w:val="240"/>
                          <w:marRight w:val="0"/>
                          <w:marTop w:val="0"/>
                          <w:marBottom w:val="0"/>
                          <w:divBdr>
                            <w:top w:val="none" w:sz="0" w:space="0" w:color="auto"/>
                            <w:left w:val="none" w:sz="0" w:space="0" w:color="auto"/>
                            <w:bottom w:val="none" w:sz="0" w:space="0" w:color="auto"/>
                            <w:right w:val="none" w:sz="0" w:space="0" w:color="auto"/>
                          </w:divBdr>
                        </w:div>
                      </w:divsChild>
                    </w:div>
                    <w:div w:id="791364968">
                      <w:marLeft w:val="0"/>
                      <w:marRight w:val="0"/>
                      <w:marTop w:val="0"/>
                      <w:marBottom w:val="0"/>
                      <w:divBdr>
                        <w:top w:val="none" w:sz="0" w:space="0" w:color="auto"/>
                        <w:left w:val="none" w:sz="0" w:space="0" w:color="auto"/>
                        <w:bottom w:val="none" w:sz="0" w:space="0" w:color="auto"/>
                        <w:right w:val="none" w:sz="0" w:space="0" w:color="auto"/>
                      </w:divBdr>
                    </w:div>
                    <w:div w:id="1634602440">
                      <w:marLeft w:val="0"/>
                      <w:marRight w:val="0"/>
                      <w:marTop w:val="0"/>
                      <w:marBottom w:val="0"/>
                      <w:divBdr>
                        <w:top w:val="none" w:sz="0" w:space="0" w:color="auto"/>
                        <w:left w:val="none" w:sz="0" w:space="0" w:color="auto"/>
                        <w:bottom w:val="none" w:sz="0" w:space="0" w:color="auto"/>
                        <w:right w:val="none" w:sz="0" w:space="0" w:color="auto"/>
                      </w:divBdr>
                      <w:divsChild>
                        <w:div w:id="1010328972">
                          <w:marLeft w:val="240"/>
                          <w:marRight w:val="0"/>
                          <w:marTop w:val="0"/>
                          <w:marBottom w:val="0"/>
                          <w:divBdr>
                            <w:top w:val="none" w:sz="0" w:space="0" w:color="auto"/>
                            <w:left w:val="none" w:sz="0" w:space="0" w:color="auto"/>
                            <w:bottom w:val="none" w:sz="0" w:space="0" w:color="auto"/>
                            <w:right w:val="none" w:sz="0" w:space="0" w:color="auto"/>
                          </w:divBdr>
                        </w:div>
                      </w:divsChild>
                    </w:div>
                    <w:div w:id="659382851">
                      <w:marLeft w:val="0"/>
                      <w:marRight w:val="0"/>
                      <w:marTop w:val="0"/>
                      <w:marBottom w:val="0"/>
                      <w:divBdr>
                        <w:top w:val="none" w:sz="0" w:space="0" w:color="auto"/>
                        <w:left w:val="none" w:sz="0" w:space="0" w:color="auto"/>
                        <w:bottom w:val="none" w:sz="0" w:space="0" w:color="auto"/>
                        <w:right w:val="none" w:sz="0" w:space="0" w:color="auto"/>
                      </w:divBdr>
                      <w:divsChild>
                        <w:div w:id="1275019673">
                          <w:marLeft w:val="240"/>
                          <w:marRight w:val="0"/>
                          <w:marTop w:val="0"/>
                          <w:marBottom w:val="0"/>
                          <w:divBdr>
                            <w:top w:val="none" w:sz="0" w:space="0" w:color="auto"/>
                            <w:left w:val="none" w:sz="0" w:space="0" w:color="auto"/>
                            <w:bottom w:val="none" w:sz="0" w:space="0" w:color="auto"/>
                            <w:right w:val="none" w:sz="0" w:space="0" w:color="auto"/>
                          </w:divBdr>
                        </w:div>
                      </w:divsChild>
                    </w:div>
                    <w:div w:id="1090733986">
                      <w:marLeft w:val="0"/>
                      <w:marRight w:val="0"/>
                      <w:marTop w:val="0"/>
                      <w:marBottom w:val="0"/>
                      <w:divBdr>
                        <w:top w:val="none" w:sz="0" w:space="0" w:color="auto"/>
                        <w:left w:val="none" w:sz="0" w:space="0" w:color="auto"/>
                        <w:bottom w:val="none" w:sz="0" w:space="0" w:color="auto"/>
                        <w:right w:val="none" w:sz="0" w:space="0" w:color="auto"/>
                      </w:divBdr>
                    </w:div>
                    <w:div w:id="1584561342">
                      <w:marLeft w:val="0"/>
                      <w:marRight w:val="0"/>
                      <w:marTop w:val="0"/>
                      <w:marBottom w:val="0"/>
                      <w:divBdr>
                        <w:top w:val="none" w:sz="0" w:space="0" w:color="auto"/>
                        <w:left w:val="none" w:sz="0" w:space="0" w:color="auto"/>
                        <w:bottom w:val="none" w:sz="0" w:space="0" w:color="auto"/>
                        <w:right w:val="none" w:sz="0" w:space="0" w:color="auto"/>
                      </w:divBdr>
                      <w:divsChild>
                        <w:div w:id="780953813">
                          <w:marLeft w:val="240"/>
                          <w:marRight w:val="0"/>
                          <w:marTop w:val="0"/>
                          <w:marBottom w:val="0"/>
                          <w:divBdr>
                            <w:top w:val="none" w:sz="0" w:space="0" w:color="auto"/>
                            <w:left w:val="none" w:sz="0" w:space="0" w:color="auto"/>
                            <w:bottom w:val="none" w:sz="0" w:space="0" w:color="auto"/>
                            <w:right w:val="none" w:sz="0" w:space="0" w:color="auto"/>
                          </w:divBdr>
                        </w:div>
                      </w:divsChild>
                    </w:div>
                    <w:div w:id="1068576182">
                      <w:marLeft w:val="0"/>
                      <w:marRight w:val="0"/>
                      <w:marTop w:val="0"/>
                      <w:marBottom w:val="0"/>
                      <w:divBdr>
                        <w:top w:val="none" w:sz="0" w:space="0" w:color="auto"/>
                        <w:left w:val="none" w:sz="0" w:space="0" w:color="auto"/>
                        <w:bottom w:val="none" w:sz="0" w:space="0" w:color="auto"/>
                        <w:right w:val="none" w:sz="0" w:space="0" w:color="auto"/>
                      </w:divBdr>
                      <w:divsChild>
                        <w:div w:id="1059286809">
                          <w:marLeft w:val="240"/>
                          <w:marRight w:val="0"/>
                          <w:marTop w:val="0"/>
                          <w:marBottom w:val="0"/>
                          <w:divBdr>
                            <w:top w:val="none" w:sz="0" w:space="0" w:color="auto"/>
                            <w:left w:val="none" w:sz="0" w:space="0" w:color="auto"/>
                            <w:bottom w:val="none" w:sz="0" w:space="0" w:color="auto"/>
                            <w:right w:val="none" w:sz="0" w:space="0" w:color="auto"/>
                          </w:divBdr>
                        </w:div>
                      </w:divsChild>
                    </w:div>
                    <w:div w:id="926504634">
                      <w:marLeft w:val="0"/>
                      <w:marRight w:val="0"/>
                      <w:marTop w:val="0"/>
                      <w:marBottom w:val="0"/>
                      <w:divBdr>
                        <w:top w:val="none" w:sz="0" w:space="0" w:color="auto"/>
                        <w:left w:val="none" w:sz="0" w:space="0" w:color="auto"/>
                        <w:bottom w:val="none" w:sz="0" w:space="0" w:color="auto"/>
                        <w:right w:val="none" w:sz="0" w:space="0" w:color="auto"/>
                      </w:divBdr>
                    </w:div>
                    <w:div w:id="610016783">
                      <w:marLeft w:val="0"/>
                      <w:marRight w:val="0"/>
                      <w:marTop w:val="0"/>
                      <w:marBottom w:val="0"/>
                      <w:divBdr>
                        <w:top w:val="none" w:sz="0" w:space="0" w:color="auto"/>
                        <w:left w:val="none" w:sz="0" w:space="0" w:color="auto"/>
                        <w:bottom w:val="none" w:sz="0" w:space="0" w:color="auto"/>
                        <w:right w:val="none" w:sz="0" w:space="0" w:color="auto"/>
                      </w:divBdr>
                      <w:divsChild>
                        <w:div w:id="763457465">
                          <w:marLeft w:val="240"/>
                          <w:marRight w:val="0"/>
                          <w:marTop w:val="0"/>
                          <w:marBottom w:val="0"/>
                          <w:divBdr>
                            <w:top w:val="none" w:sz="0" w:space="0" w:color="auto"/>
                            <w:left w:val="none" w:sz="0" w:space="0" w:color="auto"/>
                            <w:bottom w:val="none" w:sz="0" w:space="0" w:color="auto"/>
                            <w:right w:val="none" w:sz="0" w:space="0" w:color="auto"/>
                          </w:divBdr>
                        </w:div>
                      </w:divsChild>
                    </w:div>
                    <w:div w:id="1043095601">
                      <w:marLeft w:val="0"/>
                      <w:marRight w:val="0"/>
                      <w:marTop w:val="0"/>
                      <w:marBottom w:val="0"/>
                      <w:divBdr>
                        <w:top w:val="none" w:sz="0" w:space="0" w:color="auto"/>
                        <w:left w:val="none" w:sz="0" w:space="0" w:color="auto"/>
                        <w:bottom w:val="none" w:sz="0" w:space="0" w:color="auto"/>
                        <w:right w:val="none" w:sz="0" w:space="0" w:color="auto"/>
                      </w:divBdr>
                      <w:divsChild>
                        <w:div w:id="590433420">
                          <w:marLeft w:val="240"/>
                          <w:marRight w:val="0"/>
                          <w:marTop w:val="0"/>
                          <w:marBottom w:val="0"/>
                          <w:divBdr>
                            <w:top w:val="none" w:sz="0" w:space="0" w:color="auto"/>
                            <w:left w:val="none" w:sz="0" w:space="0" w:color="auto"/>
                            <w:bottom w:val="none" w:sz="0" w:space="0" w:color="auto"/>
                            <w:right w:val="none" w:sz="0" w:space="0" w:color="auto"/>
                          </w:divBdr>
                        </w:div>
                      </w:divsChild>
                    </w:div>
                    <w:div w:id="1278567212">
                      <w:marLeft w:val="0"/>
                      <w:marRight w:val="0"/>
                      <w:marTop w:val="0"/>
                      <w:marBottom w:val="0"/>
                      <w:divBdr>
                        <w:top w:val="none" w:sz="0" w:space="0" w:color="auto"/>
                        <w:left w:val="none" w:sz="0" w:space="0" w:color="auto"/>
                        <w:bottom w:val="none" w:sz="0" w:space="0" w:color="auto"/>
                        <w:right w:val="none" w:sz="0" w:space="0" w:color="auto"/>
                      </w:divBdr>
                    </w:div>
                    <w:div w:id="1029644942">
                      <w:marLeft w:val="0"/>
                      <w:marRight w:val="0"/>
                      <w:marTop w:val="0"/>
                      <w:marBottom w:val="0"/>
                      <w:divBdr>
                        <w:top w:val="none" w:sz="0" w:space="0" w:color="auto"/>
                        <w:left w:val="none" w:sz="0" w:space="0" w:color="auto"/>
                        <w:bottom w:val="none" w:sz="0" w:space="0" w:color="auto"/>
                        <w:right w:val="none" w:sz="0" w:space="0" w:color="auto"/>
                      </w:divBdr>
                      <w:divsChild>
                        <w:div w:id="1031759997">
                          <w:marLeft w:val="240"/>
                          <w:marRight w:val="0"/>
                          <w:marTop w:val="0"/>
                          <w:marBottom w:val="0"/>
                          <w:divBdr>
                            <w:top w:val="none" w:sz="0" w:space="0" w:color="auto"/>
                            <w:left w:val="none" w:sz="0" w:space="0" w:color="auto"/>
                            <w:bottom w:val="none" w:sz="0" w:space="0" w:color="auto"/>
                            <w:right w:val="none" w:sz="0" w:space="0" w:color="auto"/>
                          </w:divBdr>
                        </w:div>
                      </w:divsChild>
                    </w:div>
                    <w:div w:id="95755649">
                      <w:marLeft w:val="0"/>
                      <w:marRight w:val="0"/>
                      <w:marTop w:val="0"/>
                      <w:marBottom w:val="0"/>
                      <w:divBdr>
                        <w:top w:val="none" w:sz="0" w:space="0" w:color="auto"/>
                        <w:left w:val="none" w:sz="0" w:space="0" w:color="auto"/>
                        <w:bottom w:val="none" w:sz="0" w:space="0" w:color="auto"/>
                        <w:right w:val="none" w:sz="0" w:space="0" w:color="auto"/>
                      </w:divBdr>
                      <w:divsChild>
                        <w:div w:id="636037009">
                          <w:marLeft w:val="240"/>
                          <w:marRight w:val="0"/>
                          <w:marTop w:val="0"/>
                          <w:marBottom w:val="0"/>
                          <w:divBdr>
                            <w:top w:val="none" w:sz="0" w:space="0" w:color="auto"/>
                            <w:left w:val="none" w:sz="0" w:space="0" w:color="auto"/>
                            <w:bottom w:val="none" w:sz="0" w:space="0" w:color="auto"/>
                            <w:right w:val="none" w:sz="0" w:space="0" w:color="auto"/>
                          </w:divBdr>
                        </w:div>
                      </w:divsChild>
                    </w:div>
                    <w:div w:id="1898275477">
                      <w:marLeft w:val="0"/>
                      <w:marRight w:val="0"/>
                      <w:marTop w:val="0"/>
                      <w:marBottom w:val="0"/>
                      <w:divBdr>
                        <w:top w:val="none" w:sz="0" w:space="0" w:color="auto"/>
                        <w:left w:val="none" w:sz="0" w:space="0" w:color="auto"/>
                        <w:bottom w:val="none" w:sz="0" w:space="0" w:color="auto"/>
                        <w:right w:val="none" w:sz="0" w:space="0" w:color="auto"/>
                      </w:divBdr>
                    </w:div>
                    <w:div w:id="165899301">
                      <w:marLeft w:val="0"/>
                      <w:marRight w:val="0"/>
                      <w:marTop w:val="0"/>
                      <w:marBottom w:val="0"/>
                      <w:divBdr>
                        <w:top w:val="none" w:sz="0" w:space="0" w:color="auto"/>
                        <w:left w:val="none" w:sz="0" w:space="0" w:color="auto"/>
                        <w:bottom w:val="none" w:sz="0" w:space="0" w:color="auto"/>
                        <w:right w:val="none" w:sz="0" w:space="0" w:color="auto"/>
                      </w:divBdr>
                      <w:divsChild>
                        <w:div w:id="72896654">
                          <w:marLeft w:val="240"/>
                          <w:marRight w:val="0"/>
                          <w:marTop w:val="0"/>
                          <w:marBottom w:val="0"/>
                          <w:divBdr>
                            <w:top w:val="none" w:sz="0" w:space="0" w:color="auto"/>
                            <w:left w:val="none" w:sz="0" w:space="0" w:color="auto"/>
                            <w:bottom w:val="none" w:sz="0" w:space="0" w:color="auto"/>
                            <w:right w:val="none" w:sz="0" w:space="0" w:color="auto"/>
                          </w:divBdr>
                        </w:div>
                      </w:divsChild>
                    </w:div>
                    <w:div w:id="398602990">
                      <w:marLeft w:val="0"/>
                      <w:marRight w:val="0"/>
                      <w:marTop w:val="0"/>
                      <w:marBottom w:val="0"/>
                      <w:divBdr>
                        <w:top w:val="none" w:sz="0" w:space="0" w:color="auto"/>
                        <w:left w:val="none" w:sz="0" w:space="0" w:color="auto"/>
                        <w:bottom w:val="none" w:sz="0" w:space="0" w:color="auto"/>
                        <w:right w:val="none" w:sz="0" w:space="0" w:color="auto"/>
                      </w:divBdr>
                      <w:divsChild>
                        <w:div w:id="1585144212">
                          <w:marLeft w:val="240"/>
                          <w:marRight w:val="0"/>
                          <w:marTop w:val="0"/>
                          <w:marBottom w:val="0"/>
                          <w:divBdr>
                            <w:top w:val="none" w:sz="0" w:space="0" w:color="auto"/>
                            <w:left w:val="none" w:sz="0" w:space="0" w:color="auto"/>
                            <w:bottom w:val="none" w:sz="0" w:space="0" w:color="auto"/>
                            <w:right w:val="none" w:sz="0" w:space="0" w:color="auto"/>
                          </w:divBdr>
                        </w:div>
                      </w:divsChild>
                    </w:div>
                    <w:div w:id="1886211596">
                      <w:marLeft w:val="0"/>
                      <w:marRight w:val="0"/>
                      <w:marTop w:val="0"/>
                      <w:marBottom w:val="0"/>
                      <w:divBdr>
                        <w:top w:val="none" w:sz="0" w:space="0" w:color="auto"/>
                        <w:left w:val="none" w:sz="0" w:space="0" w:color="auto"/>
                        <w:bottom w:val="none" w:sz="0" w:space="0" w:color="auto"/>
                        <w:right w:val="none" w:sz="0" w:space="0" w:color="auto"/>
                      </w:divBdr>
                      <w:divsChild>
                        <w:div w:id="1763792711">
                          <w:marLeft w:val="240"/>
                          <w:marRight w:val="0"/>
                          <w:marTop w:val="0"/>
                          <w:marBottom w:val="0"/>
                          <w:divBdr>
                            <w:top w:val="none" w:sz="0" w:space="0" w:color="auto"/>
                            <w:left w:val="none" w:sz="0" w:space="0" w:color="auto"/>
                            <w:bottom w:val="none" w:sz="0" w:space="0" w:color="auto"/>
                            <w:right w:val="none" w:sz="0" w:space="0" w:color="auto"/>
                          </w:divBdr>
                        </w:div>
                      </w:divsChild>
                    </w:div>
                    <w:div w:id="1031881885">
                      <w:marLeft w:val="0"/>
                      <w:marRight w:val="0"/>
                      <w:marTop w:val="0"/>
                      <w:marBottom w:val="0"/>
                      <w:divBdr>
                        <w:top w:val="none" w:sz="0" w:space="0" w:color="auto"/>
                        <w:left w:val="none" w:sz="0" w:space="0" w:color="auto"/>
                        <w:bottom w:val="none" w:sz="0" w:space="0" w:color="auto"/>
                        <w:right w:val="none" w:sz="0" w:space="0" w:color="auto"/>
                      </w:divBdr>
                      <w:divsChild>
                        <w:div w:id="847791741">
                          <w:marLeft w:val="240"/>
                          <w:marRight w:val="0"/>
                          <w:marTop w:val="0"/>
                          <w:marBottom w:val="0"/>
                          <w:divBdr>
                            <w:top w:val="none" w:sz="0" w:space="0" w:color="auto"/>
                            <w:left w:val="none" w:sz="0" w:space="0" w:color="auto"/>
                            <w:bottom w:val="none" w:sz="0" w:space="0" w:color="auto"/>
                            <w:right w:val="none" w:sz="0" w:space="0" w:color="auto"/>
                          </w:divBdr>
                        </w:div>
                      </w:divsChild>
                    </w:div>
                    <w:div w:id="1454329123">
                      <w:marLeft w:val="0"/>
                      <w:marRight w:val="0"/>
                      <w:marTop w:val="0"/>
                      <w:marBottom w:val="0"/>
                      <w:divBdr>
                        <w:top w:val="none" w:sz="0" w:space="0" w:color="auto"/>
                        <w:left w:val="none" w:sz="0" w:space="0" w:color="auto"/>
                        <w:bottom w:val="none" w:sz="0" w:space="0" w:color="auto"/>
                        <w:right w:val="none" w:sz="0" w:space="0" w:color="auto"/>
                      </w:divBdr>
                      <w:divsChild>
                        <w:div w:id="1537229327">
                          <w:marLeft w:val="240"/>
                          <w:marRight w:val="0"/>
                          <w:marTop w:val="0"/>
                          <w:marBottom w:val="0"/>
                          <w:divBdr>
                            <w:top w:val="none" w:sz="0" w:space="0" w:color="auto"/>
                            <w:left w:val="none" w:sz="0" w:space="0" w:color="auto"/>
                            <w:bottom w:val="none" w:sz="0" w:space="0" w:color="auto"/>
                            <w:right w:val="none" w:sz="0" w:space="0" w:color="auto"/>
                          </w:divBdr>
                        </w:div>
                      </w:divsChild>
                    </w:div>
                    <w:div w:id="350762333">
                      <w:marLeft w:val="0"/>
                      <w:marRight w:val="0"/>
                      <w:marTop w:val="0"/>
                      <w:marBottom w:val="0"/>
                      <w:divBdr>
                        <w:top w:val="none" w:sz="0" w:space="0" w:color="auto"/>
                        <w:left w:val="none" w:sz="0" w:space="0" w:color="auto"/>
                        <w:bottom w:val="none" w:sz="0" w:space="0" w:color="auto"/>
                        <w:right w:val="none" w:sz="0" w:space="0" w:color="auto"/>
                      </w:divBdr>
                      <w:divsChild>
                        <w:div w:id="1484393760">
                          <w:marLeft w:val="240"/>
                          <w:marRight w:val="0"/>
                          <w:marTop w:val="0"/>
                          <w:marBottom w:val="0"/>
                          <w:divBdr>
                            <w:top w:val="none" w:sz="0" w:space="0" w:color="auto"/>
                            <w:left w:val="none" w:sz="0" w:space="0" w:color="auto"/>
                            <w:bottom w:val="none" w:sz="0" w:space="0" w:color="auto"/>
                            <w:right w:val="none" w:sz="0" w:space="0" w:color="auto"/>
                          </w:divBdr>
                        </w:div>
                      </w:divsChild>
                    </w:div>
                    <w:div w:id="380440340">
                      <w:marLeft w:val="0"/>
                      <w:marRight w:val="0"/>
                      <w:marTop w:val="0"/>
                      <w:marBottom w:val="0"/>
                      <w:divBdr>
                        <w:top w:val="none" w:sz="0" w:space="0" w:color="auto"/>
                        <w:left w:val="none" w:sz="0" w:space="0" w:color="auto"/>
                        <w:bottom w:val="none" w:sz="0" w:space="0" w:color="auto"/>
                        <w:right w:val="none" w:sz="0" w:space="0" w:color="auto"/>
                      </w:divBdr>
                      <w:divsChild>
                        <w:div w:id="1189099478">
                          <w:marLeft w:val="240"/>
                          <w:marRight w:val="0"/>
                          <w:marTop w:val="0"/>
                          <w:marBottom w:val="0"/>
                          <w:divBdr>
                            <w:top w:val="none" w:sz="0" w:space="0" w:color="auto"/>
                            <w:left w:val="none" w:sz="0" w:space="0" w:color="auto"/>
                            <w:bottom w:val="none" w:sz="0" w:space="0" w:color="auto"/>
                            <w:right w:val="none" w:sz="0" w:space="0" w:color="auto"/>
                          </w:divBdr>
                        </w:div>
                      </w:divsChild>
                    </w:div>
                    <w:div w:id="197740688">
                      <w:marLeft w:val="0"/>
                      <w:marRight w:val="0"/>
                      <w:marTop w:val="0"/>
                      <w:marBottom w:val="0"/>
                      <w:divBdr>
                        <w:top w:val="none" w:sz="0" w:space="0" w:color="auto"/>
                        <w:left w:val="none" w:sz="0" w:space="0" w:color="auto"/>
                        <w:bottom w:val="none" w:sz="0" w:space="0" w:color="auto"/>
                        <w:right w:val="none" w:sz="0" w:space="0" w:color="auto"/>
                      </w:divBdr>
                      <w:divsChild>
                        <w:div w:id="2056418342">
                          <w:marLeft w:val="240"/>
                          <w:marRight w:val="0"/>
                          <w:marTop w:val="0"/>
                          <w:marBottom w:val="0"/>
                          <w:divBdr>
                            <w:top w:val="none" w:sz="0" w:space="0" w:color="auto"/>
                            <w:left w:val="none" w:sz="0" w:space="0" w:color="auto"/>
                            <w:bottom w:val="none" w:sz="0" w:space="0" w:color="auto"/>
                            <w:right w:val="none" w:sz="0" w:space="0" w:color="auto"/>
                          </w:divBdr>
                        </w:div>
                      </w:divsChild>
                    </w:div>
                    <w:div w:id="1190685920">
                      <w:marLeft w:val="0"/>
                      <w:marRight w:val="0"/>
                      <w:marTop w:val="0"/>
                      <w:marBottom w:val="0"/>
                      <w:divBdr>
                        <w:top w:val="none" w:sz="0" w:space="0" w:color="auto"/>
                        <w:left w:val="none" w:sz="0" w:space="0" w:color="auto"/>
                        <w:bottom w:val="none" w:sz="0" w:space="0" w:color="auto"/>
                        <w:right w:val="none" w:sz="0" w:space="0" w:color="auto"/>
                      </w:divBdr>
                      <w:divsChild>
                        <w:div w:id="1725911581">
                          <w:marLeft w:val="240"/>
                          <w:marRight w:val="0"/>
                          <w:marTop w:val="0"/>
                          <w:marBottom w:val="0"/>
                          <w:divBdr>
                            <w:top w:val="none" w:sz="0" w:space="0" w:color="auto"/>
                            <w:left w:val="none" w:sz="0" w:space="0" w:color="auto"/>
                            <w:bottom w:val="none" w:sz="0" w:space="0" w:color="auto"/>
                            <w:right w:val="none" w:sz="0" w:space="0" w:color="auto"/>
                          </w:divBdr>
                        </w:div>
                      </w:divsChild>
                    </w:div>
                    <w:div w:id="1774205710">
                      <w:marLeft w:val="0"/>
                      <w:marRight w:val="0"/>
                      <w:marTop w:val="0"/>
                      <w:marBottom w:val="0"/>
                      <w:divBdr>
                        <w:top w:val="none" w:sz="0" w:space="0" w:color="auto"/>
                        <w:left w:val="none" w:sz="0" w:space="0" w:color="auto"/>
                        <w:bottom w:val="none" w:sz="0" w:space="0" w:color="auto"/>
                        <w:right w:val="none" w:sz="0" w:space="0" w:color="auto"/>
                      </w:divBdr>
                      <w:divsChild>
                        <w:div w:id="2105687988">
                          <w:marLeft w:val="240"/>
                          <w:marRight w:val="0"/>
                          <w:marTop w:val="0"/>
                          <w:marBottom w:val="0"/>
                          <w:divBdr>
                            <w:top w:val="none" w:sz="0" w:space="0" w:color="auto"/>
                            <w:left w:val="none" w:sz="0" w:space="0" w:color="auto"/>
                            <w:bottom w:val="none" w:sz="0" w:space="0" w:color="auto"/>
                            <w:right w:val="none" w:sz="0" w:space="0" w:color="auto"/>
                          </w:divBdr>
                        </w:div>
                      </w:divsChild>
                    </w:div>
                    <w:div w:id="1905026540">
                      <w:marLeft w:val="0"/>
                      <w:marRight w:val="0"/>
                      <w:marTop w:val="0"/>
                      <w:marBottom w:val="0"/>
                      <w:divBdr>
                        <w:top w:val="none" w:sz="0" w:space="0" w:color="auto"/>
                        <w:left w:val="none" w:sz="0" w:space="0" w:color="auto"/>
                        <w:bottom w:val="none" w:sz="0" w:space="0" w:color="auto"/>
                        <w:right w:val="none" w:sz="0" w:space="0" w:color="auto"/>
                      </w:divBdr>
                      <w:divsChild>
                        <w:div w:id="802190193">
                          <w:marLeft w:val="240"/>
                          <w:marRight w:val="0"/>
                          <w:marTop w:val="0"/>
                          <w:marBottom w:val="0"/>
                          <w:divBdr>
                            <w:top w:val="none" w:sz="0" w:space="0" w:color="auto"/>
                            <w:left w:val="none" w:sz="0" w:space="0" w:color="auto"/>
                            <w:bottom w:val="none" w:sz="0" w:space="0" w:color="auto"/>
                            <w:right w:val="none" w:sz="0" w:space="0" w:color="auto"/>
                          </w:divBdr>
                        </w:div>
                      </w:divsChild>
                    </w:div>
                    <w:div w:id="1010641709">
                      <w:marLeft w:val="0"/>
                      <w:marRight w:val="0"/>
                      <w:marTop w:val="0"/>
                      <w:marBottom w:val="0"/>
                      <w:divBdr>
                        <w:top w:val="none" w:sz="0" w:space="0" w:color="auto"/>
                        <w:left w:val="none" w:sz="0" w:space="0" w:color="auto"/>
                        <w:bottom w:val="none" w:sz="0" w:space="0" w:color="auto"/>
                        <w:right w:val="none" w:sz="0" w:space="0" w:color="auto"/>
                      </w:divBdr>
                    </w:div>
                    <w:div w:id="13701822">
                      <w:marLeft w:val="0"/>
                      <w:marRight w:val="0"/>
                      <w:marTop w:val="0"/>
                      <w:marBottom w:val="0"/>
                      <w:divBdr>
                        <w:top w:val="none" w:sz="0" w:space="0" w:color="auto"/>
                        <w:left w:val="none" w:sz="0" w:space="0" w:color="auto"/>
                        <w:bottom w:val="none" w:sz="0" w:space="0" w:color="auto"/>
                        <w:right w:val="none" w:sz="0" w:space="0" w:color="auto"/>
                      </w:divBdr>
                      <w:divsChild>
                        <w:div w:id="1745027702">
                          <w:marLeft w:val="240"/>
                          <w:marRight w:val="0"/>
                          <w:marTop w:val="0"/>
                          <w:marBottom w:val="0"/>
                          <w:divBdr>
                            <w:top w:val="none" w:sz="0" w:space="0" w:color="auto"/>
                            <w:left w:val="none" w:sz="0" w:space="0" w:color="auto"/>
                            <w:bottom w:val="none" w:sz="0" w:space="0" w:color="auto"/>
                            <w:right w:val="none" w:sz="0" w:space="0" w:color="auto"/>
                          </w:divBdr>
                        </w:div>
                      </w:divsChild>
                    </w:div>
                    <w:div w:id="2067022025">
                      <w:marLeft w:val="0"/>
                      <w:marRight w:val="0"/>
                      <w:marTop w:val="0"/>
                      <w:marBottom w:val="0"/>
                      <w:divBdr>
                        <w:top w:val="none" w:sz="0" w:space="0" w:color="auto"/>
                        <w:left w:val="none" w:sz="0" w:space="0" w:color="auto"/>
                        <w:bottom w:val="none" w:sz="0" w:space="0" w:color="auto"/>
                        <w:right w:val="none" w:sz="0" w:space="0" w:color="auto"/>
                      </w:divBdr>
                      <w:divsChild>
                        <w:div w:id="410591588">
                          <w:marLeft w:val="240"/>
                          <w:marRight w:val="0"/>
                          <w:marTop w:val="0"/>
                          <w:marBottom w:val="0"/>
                          <w:divBdr>
                            <w:top w:val="none" w:sz="0" w:space="0" w:color="auto"/>
                            <w:left w:val="none" w:sz="0" w:space="0" w:color="auto"/>
                            <w:bottom w:val="none" w:sz="0" w:space="0" w:color="auto"/>
                            <w:right w:val="none" w:sz="0" w:space="0" w:color="auto"/>
                          </w:divBdr>
                        </w:div>
                      </w:divsChild>
                    </w:div>
                    <w:div w:id="1259681561">
                      <w:marLeft w:val="0"/>
                      <w:marRight w:val="0"/>
                      <w:marTop w:val="0"/>
                      <w:marBottom w:val="0"/>
                      <w:divBdr>
                        <w:top w:val="none" w:sz="0" w:space="0" w:color="auto"/>
                        <w:left w:val="none" w:sz="0" w:space="0" w:color="auto"/>
                        <w:bottom w:val="none" w:sz="0" w:space="0" w:color="auto"/>
                        <w:right w:val="none" w:sz="0" w:space="0" w:color="auto"/>
                      </w:divBdr>
                      <w:divsChild>
                        <w:div w:id="1942715336">
                          <w:marLeft w:val="240"/>
                          <w:marRight w:val="0"/>
                          <w:marTop w:val="0"/>
                          <w:marBottom w:val="0"/>
                          <w:divBdr>
                            <w:top w:val="none" w:sz="0" w:space="0" w:color="auto"/>
                            <w:left w:val="none" w:sz="0" w:space="0" w:color="auto"/>
                            <w:bottom w:val="none" w:sz="0" w:space="0" w:color="auto"/>
                            <w:right w:val="none" w:sz="0" w:space="0" w:color="auto"/>
                          </w:divBdr>
                        </w:div>
                      </w:divsChild>
                    </w:div>
                    <w:div w:id="490608828">
                      <w:marLeft w:val="0"/>
                      <w:marRight w:val="0"/>
                      <w:marTop w:val="0"/>
                      <w:marBottom w:val="0"/>
                      <w:divBdr>
                        <w:top w:val="none" w:sz="0" w:space="0" w:color="auto"/>
                        <w:left w:val="none" w:sz="0" w:space="0" w:color="auto"/>
                        <w:bottom w:val="none" w:sz="0" w:space="0" w:color="auto"/>
                        <w:right w:val="none" w:sz="0" w:space="0" w:color="auto"/>
                      </w:divBdr>
                      <w:divsChild>
                        <w:div w:id="1483540007">
                          <w:marLeft w:val="240"/>
                          <w:marRight w:val="0"/>
                          <w:marTop w:val="0"/>
                          <w:marBottom w:val="0"/>
                          <w:divBdr>
                            <w:top w:val="none" w:sz="0" w:space="0" w:color="auto"/>
                            <w:left w:val="none" w:sz="0" w:space="0" w:color="auto"/>
                            <w:bottom w:val="none" w:sz="0" w:space="0" w:color="auto"/>
                            <w:right w:val="none" w:sz="0" w:space="0" w:color="auto"/>
                          </w:divBdr>
                        </w:div>
                      </w:divsChild>
                    </w:div>
                    <w:div w:id="1629236368">
                      <w:marLeft w:val="0"/>
                      <w:marRight w:val="0"/>
                      <w:marTop w:val="0"/>
                      <w:marBottom w:val="0"/>
                      <w:divBdr>
                        <w:top w:val="none" w:sz="0" w:space="0" w:color="auto"/>
                        <w:left w:val="none" w:sz="0" w:space="0" w:color="auto"/>
                        <w:bottom w:val="none" w:sz="0" w:space="0" w:color="auto"/>
                        <w:right w:val="none" w:sz="0" w:space="0" w:color="auto"/>
                      </w:divBdr>
                      <w:divsChild>
                        <w:div w:id="88351649">
                          <w:marLeft w:val="240"/>
                          <w:marRight w:val="0"/>
                          <w:marTop w:val="0"/>
                          <w:marBottom w:val="0"/>
                          <w:divBdr>
                            <w:top w:val="none" w:sz="0" w:space="0" w:color="auto"/>
                            <w:left w:val="none" w:sz="0" w:space="0" w:color="auto"/>
                            <w:bottom w:val="none" w:sz="0" w:space="0" w:color="auto"/>
                            <w:right w:val="none" w:sz="0" w:space="0" w:color="auto"/>
                          </w:divBdr>
                        </w:div>
                      </w:divsChild>
                    </w:div>
                    <w:div w:id="7997288">
                      <w:marLeft w:val="0"/>
                      <w:marRight w:val="0"/>
                      <w:marTop w:val="0"/>
                      <w:marBottom w:val="0"/>
                      <w:divBdr>
                        <w:top w:val="none" w:sz="0" w:space="0" w:color="auto"/>
                        <w:left w:val="none" w:sz="0" w:space="0" w:color="auto"/>
                        <w:bottom w:val="none" w:sz="0" w:space="0" w:color="auto"/>
                        <w:right w:val="none" w:sz="0" w:space="0" w:color="auto"/>
                      </w:divBdr>
                      <w:divsChild>
                        <w:div w:id="942418476">
                          <w:marLeft w:val="240"/>
                          <w:marRight w:val="0"/>
                          <w:marTop w:val="0"/>
                          <w:marBottom w:val="0"/>
                          <w:divBdr>
                            <w:top w:val="none" w:sz="0" w:space="0" w:color="auto"/>
                            <w:left w:val="none" w:sz="0" w:space="0" w:color="auto"/>
                            <w:bottom w:val="none" w:sz="0" w:space="0" w:color="auto"/>
                            <w:right w:val="none" w:sz="0" w:space="0" w:color="auto"/>
                          </w:divBdr>
                        </w:div>
                      </w:divsChild>
                    </w:div>
                    <w:div w:id="1125388154">
                      <w:marLeft w:val="0"/>
                      <w:marRight w:val="0"/>
                      <w:marTop w:val="0"/>
                      <w:marBottom w:val="0"/>
                      <w:divBdr>
                        <w:top w:val="none" w:sz="0" w:space="0" w:color="auto"/>
                        <w:left w:val="none" w:sz="0" w:space="0" w:color="auto"/>
                        <w:bottom w:val="none" w:sz="0" w:space="0" w:color="auto"/>
                        <w:right w:val="none" w:sz="0" w:space="0" w:color="auto"/>
                      </w:divBdr>
                      <w:divsChild>
                        <w:div w:id="956373559">
                          <w:marLeft w:val="240"/>
                          <w:marRight w:val="0"/>
                          <w:marTop w:val="0"/>
                          <w:marBottom w:val="0"/>
                          <w:divBdr>
                            <w:top w:val="none" w:sz="0" w:space="0" w:color="auto"/>
                            <w:left w:val="none" w:sz="0" w:space="0" w:color="auto"/>
                            <w:bottom w:val="none" w:sz="0" w:space="0" w:color="auto"/>
                            <w:right w:val="none" w:sz="0" w:space="0" w:color="auto"/>
                          </w:divBdr>
                        </w:div>
                      </w:divsChild>
                    </w:div>
                    <w:div w:id="2054114100">
                      <w:marLeft w:val="0"/>
                      <w:marRight w:val="0"/>
                      <w:marTop w:val="0"/>
                      <w:marBottom w:val="0"/>
                      <w:divBdr>
                        <w:top w:val="none" w:sz="0" w:space="0" w:color="auto"/>
                        <w:left w:val="none" w:sz="0" w:space="0" w:color="auto"/>
                        <w:bottom w:val="none" w:sz="0" w:space="0" w:color="auto"/>
                        <w:right w:val="none" w:sz="0" w:space="0" w:color="auto"/>
                      </w:divBdr>
                      <w:divsChild>
                        <w:div w:id="1292903653">
                          <w:marLeft w:val="240"/>
                          <w:marRight w:val="0"/>
                          <w:marTop w:val="0"/>
                          <w:marBottom w:val="0"/>
                          <w:divBdr>
                            <w:top w:val="none" w:sz="0" w:space="0" w:color="auto"/>
                            <w:left w:val="none" w:sz="0" w:space="0" w:color="auto"/>
                            <w:bottom w:val="none" w:sz="0" w:space="0" w:color="auto"/>
                            <w:right w:val="none" w:sz="0" w:space="0" w:color="auto"/>
                          </w:divBdr>
                        </w:div>
                      </w:divsChild>
                    </w:div>
                    <w:div w:id="2098482841">
                      <w:marLeft w:val="0"/>
                      <w:marRight w:val="0"/>
                      <w:marTop w:val="0"/>
                      <w:marBottom w:val="0"/>
                      <w:divBdr>
                        <w:top w:val="none" w:sz="0" w:space="0" w:color="auto"/>
                        <w:left w:val="none" w:sz="0" w:space="0" w:color="auto"/>
                        <w:bottom w:val="none" w:sz="0" w:space="0" w:color="auto"/>
                        <w:right w:val="none" w:sz="0" w:space="0" w:color="auto"/>
                      </w:divBdr>
                      <w:divsChild>
                        <w:div w:id="845748896">
                          <w:marLeft w:val="240"/>
                          <w:marRight w:val="0"/>
                          <w:marTop w:val="0"/>
                          <w:marBottom w:val="0"/>
                          <w:divBdr>
                            <w:top w:val="none" w:sz="0" w:space="0" w:color="auto"/>
                            <w:left w:val="none" w:sz="0" w:space="0" w:color="auto"/>
                            <w:bottom w:val="none" w:sz="0" w:space="0" w:color="auto"/>
                            <w:right w:val="none" w:sz="0" w:space="0" w:color="auto"/>
                          </w:divBdr>
                        </w:div>
                      </w:divsChild>
                    </w:div>
                    <w:div w:id="90201381">
                      <w:marLeft w:val="0"/>
                      <w:marRight w:val="0"/>
                      <w:marTop w:val="0"/>
                      <w:marBottom w:val="0"/>
                      <w:divBdr>
                        <w:top w:val="none" w:sz="0" w:space="0" w:color="auto"/>
                        <w:left w:val="none" w:sz="0" w:space="0" w:color="auto"/>
                        <w:bottom w:val="none" w:sz="0" w:space="0" w:color="auto"/>
                        <w:right w:val="none" w:sz="0" w:space="0" w:color="auto"/>
                      </w:divBdr>
                      <w:divsChild>
                        <w:div w:id="16994996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00773">
              <w:marLeft w:val="0"/>
              <w:marRight w:val="0"/>
              <w:marTop w:val="0"/>
              <w:marBottom w:val="0"/>
              <w:divBdr>
                <w:top w:val="none" w:sz="0" w:space="0" w:color="auto"/>
                <w:left w:val="none" w:sz="0" w:space="0" w:color="auto"/>
                <w:bottom w:val="none" w:sz="0" w:space="0" w:color="auto"/>
                <w:right w:val="none" w:sz="0" w:space="0" w:color="auto"/>
              </w:divBdr>
              <w:divsChild>
                <w:div w:id="1557663205">
                  <w:marLeft w:val="0"/>
                  <w:marRight w:val="0"/>
                  <w:marTop w:val="150"/>
                  <w:marBottom w:val="150"/>
                  <w:divBdr>
                    <w:top w:val="none" w:sz="0" w:space="0" w:color="auto"/>
                    <w:left w:val="none" w:sz="0" w:space="0" w:color="auto"/>
                    <w:bottom w:val="none" w:sz="0" w:space="0" w:color="auto"/>
                    <w:right w:val="none" w:sz="0" w:space="0" w:color="auto"/>
                  </w:divBdr>
                  <w:divsChild>
                    <w:div w:id="144275525">
                      <w:marLeft w:val="0"/>
                      <w:marRight w:val="0"/>
                      <w:marTop w:val="0"/>
                      <w:marBottom w:val="0"/>
                      <w:divBdr>
                        <w:top w:val="none" w:sz="0" w:space="0" w:color="auto"/>
                        <w:left w:val="none" w:sz="0" w:space="0" w:color="auto"/>
                        <w:bottom w:val="none" w:sz="0" w:space="0" w:color="auto"/>
                        <w:right w:val="none" w:sz="0" w:space="0" w:color="auto"/>
                      </w:divBdr>
                      <w:divsChild>
                        <w:div w:id="622613787">
                          <w:marLeft w:val="240"/>
                          <w:marRight w:val="0"/>
                          <w:marTop w:val="0"/>
                          <w:marBottom w:val="0"/>
                          <w:divBdr>
                            <w:top w:val="none" w:sz="0" w:space="0" w:color="auto"/>
                            <w:left w:val="none" w:sz="0" w:space="0" w:color="auto"/>
                            <w:bottom w:val="none" w:sz="0" w:space="0" w:color="auto"/>
                            <w:right w:val="none" w:sz="0" w:space="0" w:color="auto"/>
                          </w:divBdr>
                        </w:div>
                      </w:divsChild>
                    </w:div>
                    <w:div w:id="1596943215">
                      <w:marLeft w:val="0"/>
                      <w:marRight w:val="0"/>
                      <w:marTop w:val="0"/>
                      <w:marBottom w:val="0"/>
                      <w:divBdr>
                        <w:top w:val="none" w:sz="0" w:space="0" w:color="auto"/>
                        <w:left w:val="none" w:sz="0" w:space="0" w:color="auto"/>
                        <w:bottom w:val="none" w:sz="0" w:space="0" w:color="auto"/>
                        <w:right w:val="none" w:sz="0" w:space="0" w:color="auto"/>
                      </w:divBdr>
                      <w:divsChild>
                        <w:div w:id="286350598">
                          <w:marLeft w:val="240"/>
                          <w:marRight w:val="0"/>
                          <w:marTop w:val="0"/>
                          <w:marBottom w:val="0"/>
                          <w:divBdr>
                            <w:top w:val="none" w:sz="0" w:space="0" w:color="auto"/>
                            <w:left w:val="none" w:sz="0" w:space="0" w:color="auto"/>
                            <w:bottom w:val="none" w:sz="0" w:space="0" w:color="auto"/>
                            <w:right w:val="none" w:sz="0" w:space="0" w:color="auto"/>
                          </w:divBdr>
                        </w:div>
                      </w:divsChild>
                    </w:div>
                    <w:div w:id="296184722">
                      <w:marLeft w:val="0"/>
                      <w:marRight w:val="0"/>
                      <w:marTop w:val="0"/>
                      <w:marBottom w:val="0"/>
                      <w:divBdr>
                        <w:top w:val="none" w:sz="0" w:space="0" w:color="auto"/>
                        <w:left w:val="none" w:sz="0" w:space="0" w:color="auto"/>
                        <w:bottom w:val="none" w:sz="0" w:space="0" w:color="auto"/>
                        <w:right w:val="none" w:sz="0" w:space="0" w:color="auto"/>
                      </w:divBdr>
                      <w:divsChild>
                        <w:div w:id="486167438">
                          <w:marLeft w:val="240"/>
                          <w:marRight w:val="0"/>
                          <w:marTop w:val="0"/>
                          <w:marBottom w:val="0"/>
                          <w:divBdr>
                            <w:top w:val="none" w:sz="0" w:space="0" w:color="auto"/>
                            <w:left w:val="none" w:sz="0" w:space="0" w:color="auto"/>
                            <w:bottom w:val="none" w:sz="0" w:space="0" w:color="auto"/>
                            <w:right w:val="none" w:sz="0" w:space="0" w:color="auto"/>
                          </w:divBdr>
                        </w:div>
                      </w:divsChild>
                    </w:div>
                    <w:div w:id="140735173">
                      <w:marLeft w:val="0"/>
                      <w:marRight w:val="0"/>
                      <w:marTop w:val="0"/>
                      <w:marBottom w:val="0"/>
                      <w:divBdr>
                        <w:top w:val="none" w:sz="0" w:space="0" w:color="auto"/>
                        <w:left w:val="none" w:sz="0" w:space="0" w:color="auto"/>
                        <w:bottom w:val="none" w:sz="0" w:space="0" w:color="auto"/>
                        <w:right w:val="none" w:sz="0" w:space="0" w:color="auto"/>
                      </w:divBdr>
                      <w:divsChild>
                        <w:div w:id="1976985017">
                          <w:marLeft w:val="240"/>
                          <w:marRight w:val="0"/>
                          <w:marTop w:val="0"/>
                          <w:marBottom w:val="0"/>
                          <w:divBdr>
                            <w:top w:val="none" w:sz="0" w:space="0" w:color="auto"/>
                            <w:left w:val="none" w:sz="0" w:space="0" w:color="auto"/>
                            <w:bottom w:val="none" w:sz="0" w:space="0" w:color="auto"/>
                            <w:right w:val="none" w:sz="0" w:space="0" w:color="auto"/>
                          </w:divBdr>
                        </w:div>
                      </w:divsChild>
                    </w:div>
                    <w:div w:id="456067203">
                      <w:marLeft w:val="0"/>
                      <w:marRight w:val="0"/>
                      <w:marTop w:val="0"/>
                      <w:marBottom w:val="0"/>
                      <w:divBdr>
                        <w:top w:val="none" w:sz="0" w:space="0" w:color="auto"/>
                        <w:left w:val="none" w:sz="0" w:space="0" w:color="auto"/>
                        <w:bottom w:val="none" w:sz="0" w:space="0" w:color="auto"/>
                        <w:right w:val="none" w:sz="0" w:space="0" w:color="auto"/>
                      </w:divBdr>
                    </w:div>
                    <w:div w:id="1074012597">
                      <w:marLeft w:val="0"/>
                      <w:marRight w:val="0"/>
                      <w:marTop w:val="0"/>
                      <w:marBottom w:val="0"/>
                      <w:divBdr>
                        <w:top w:val="none" w:sz="0" w:space="0" w:color="auto"/>
                        <w:left w:val="none" w:sz="0" w:space="0" w:color="auto"/>
                        <w:bottom w:val="none" w:sz="0" w:space="0" w:color="auto"/>
                        <w:right w:val="none" w:sz="0" w:space="0" w:color="auto"/>
                      </w:divBdr>
                      <w:divsChild>
                        <w:div w:id="643512582">
                          <w:marLeft w:val="240"/>
                          <w:marRight w:val="0"/>
                          <w:marTop w:val="0"/>
                          <w:marBottom w:val="0"/>
                          <w:divBdr>
                            <w:top w:val="none" w:sz="0" w:space="0" w:color="auto"/>
                            <w:left w:val="none" w:sz="0" w:space="0" w:color="auto"/>
                            <w:bottom w:val="none" w:sz="0" w:space="0" w:color="auto"/>
                            <w:right w:val="none" w:sz="0" w:space="0" w:color="auto"/>
                          </w:divBdr>
                        </w:div>
                      </w:divsChild>
                    </w:div>
                    <w:div w:id="1987930844">
                      <w:marLeft w:val="0"/>
                      <w:marRight w:val="0"/>
                      <w:marTop w:val="0"/>
                      <w:marBottom w:val="0"/>
                      <w:divBdr>
                        <w:top w:val="none" w:sz="0" w:space="0" w:color="auto"/>
                        <w:left w:val="none" w:sz="0" w:space="0" w:color="auto"/>
                        <w:bottom w:val="none" w:sz="0" w:space="0" w:color="auto"/>
                        <w:right w:val="none" w:sz="0" w:space="0" w:color="auto"/>
                      </w:divBdr>
                      <w:divsChild>
                        <w:div w:id="991517745">
                          <w:marLeft w:val="240"/>
                          <w:marRight w:val="0"/>
                          <w:marTop w:val="0"/>
                          <w:marBottom w:val="0"/>
                          <w:divBdr>
                            <w:top w:val="none" w:sz="0" w:space="0" w:color="auto"/>
                            <w:left w:val="none" w:sz="0" w:space="0" w:color="auto"/>
                            <w:bottom w:val="none" w:sz="0" w:space="0" w:color="auto"/>
                            <w:right w:val="none" w:sz="0" w:space="0" w:color="auto"/>
                          </w:divBdr>
                        </w:div>
                      </w:divsChild>
                    </w:div>
                    <w:div w:id="282008397">
                      <w:marLeft w:val="0"/>
                      <w:marRight w:val="0"/>
                      <w:marTop w:val="0"/>
                      <w:marBottom w:val="0"/>
                      <w:divBdr>
                        <w:top w:val="none" w:sz="0" w:space="0" w:color="auto"/>
                        <w:left w:val="none" w:sz="0" w:space="0" w:color="auto"/>
                        <w:bottom w:val="none" w:sz="0" w:space="0" w:color="auto"/>
                        <w:right w:val="none" w:sz="0" w:space="0" w:color="auto"/>
                      </w:divBdr>
                      <w:divsChild>
                        <w:div w:id="862013792">
                          <w:marLeft w:val="240"/>
                          <w:marRight w:val="0"/>
                          <w:marTop w:val="0"/>
                          <w:marBottom w:val="0"/>
                          <w:divBdr>
                            <w:top w:val="none" w:sz="0" w:space="0" w:color="auto"/>
                            <w:left w:val="none" w:sz="0" w:space="0" w:color="auto"/>
                            <w:bottom w:val="none" w:sz="0" w:space="0" w:color="auto"/>
                            <w:right w:val="none" w:sz="0" w:space="0" w:color="auto"/>
                          </w:divBdr>
                        </w:div>
                      </w:divsChild>
                    </w:div>
                    <w:div w:id="402143105">
                      <w:marLeft w:val="0"/>
                      <w:marRight w:val="0"/>
                      <w:marTop w:val="0"/>
                      <w:marBottom w:val="0"/>
                      <w:divBdr>
                        <w:top w:val="none" w:sz="0" w:space="0" w:color="auto"/>
                        <w:left w:val="none" w:sz="0" w:space="0" w:color="auto"/>
                        <w:bottom w:val="none" w:sz="0" w:space="0" w:color="auto"/>
                        <w:right w:val="none" w:sz="0" w:space="0" w:color="auto"/>
                      </w:divBdr>
                      <w:divsChild>
                        <w:div w:id="1858732723">
                          <w:marLeft w:val="240"/>
                          <w:marRight w:val="0"/>
                          <w:marTop w:val="0"/>
                          <w:marBottom w:val="0"/>
                          <w:divBdr>
                            <w:top w:val="none" w:sz="0" w:space="0" w:color="auto"/>
                            <w:left w:val="none" w:sz="0" w:space="0" w:color="auto"/>
                            <w:bottom w:val="none" w:sz="0" w:space="0" w:color="auto"/>
                            <w:right w:val="none" w:sz="0" w:space="0" w:color="auto"/>
                          </w:divBdr>
                        </w:div>
                      </w:divsChild>
                    </w:div>
                    <w:div w:id="973363453">
                      <w:marLeft w:val="0"/>
                      <w:marRight w:val="0"/>
                      <w:marTop w:val="0"/>
                      <w:marBottom w:val="0"/>
                      <w:divBdr>
                        <w:top w:val="none" w:sz="0" w:space="0" w:color="auto"/>
                        <w:left w:val="none" w:sz="0" w:space="0" w:color="auto"/>
                        <w:bottom w:val="none" w:sz="0" w:space="0" w:color="auto"/>
                        <w:right w:val="none" w:sz="0" w:space="0" w:color="auto"/>
                      </w:divBdr>
                      <w:divsChild>
                        <w:div w:id="1997412492">
                          <w:marLeft w:val="240"/>
                          <w:marRight w:val="0"/>
                          <w:marTop w:val="0"/>
                          <w:marBottom w:val="0"/>
                          <w:divBdr>
                            <w:top w:val="none" w:sz="0" w:space="0" w:color="auto"/>
                            <w:left w:val="none" w:sz="0" w:space="0" w:color="auto"/>
                            <w:bottom w:val="none" w:sz="0" w:space="0" w:color="auto"/>
                            <w:right w:val="none" w:sz="0" w:space="0" w:color="auto"/>
                          </w:divBdr>
                        </w:div>
                      </w:divsChild>
                    </w:div>
                    <w:div w:id="1715156977">
                      <w:marLeft w:val="0"/>
                      <w:marRight w:val="0"/>
                      <w:marTop w:val="0"/>
                      <w:marBottom w:val="0"/>
                      <w:divBdr>
                        <w:top w:val="none" w:sz="0" w:space="0" w:color="auto"/>
                        <w:left w:val="none" w:sz="0" w:space="0" w:color="auto"/>
                        <w:bottom w:val="none" w:sz="0" w:space="0" w:color="auto"/>
                        <w:right w:val="none" w:sz="0" w:space="0" w:color="auto"/>
                      </w:divBdr>
                      <w:divsChild>
                        <w:div w:id="2112776542">
                          <w:marLeft w:val="240"/>
                          <w:marRight w:val="0"/>
                          <w:marTop w:val="0"/>
                          <w:marBottom w:val="0"/>
                          <w:divBdr>
                            <w:top w:val="none" w:sz="0" w:space="0" w:color="auto"/>
                            <w:left w:val="none" w:sz="0" w:space="0" w:color="auto"/>
                            <w:bottom w:val="none" w:sz="0" w:space="0" w:color="auto"/>
                            <w:right w:val="none" w:sz="0" w:space="0" w:color="auto"/>
                          </w:divBdr>
                        </w:div>
                      </w:divsChild>
                    </w:div>
                    <w:div w:id="1307783932">
                      <w:marLeft w:val="0"/>
                      <w:marRight w:val="0"/>
                      <w:marTop w:val="0"/>
                      <w:marBottom w:val="0"/>
                      <w:divBdr>
                        <w:top w:val="none" w:sz="0" w:space="0" w:color="auto"/>
                        <w:left w:val="none" w:sz="0" w:space="0" w:color="auto"/>
                        <w:bottom w:val="none" w:sz="0" w:space="0" w:color="auto"/>
                        <w:right w:val="none" w:sz="0" w:space="0" w:color="auto"/>
                      </w:divBdr>
                      <w:divsChild>
                        <w:div w:id="629556187">
                          <w:marLeft w:val="240"/>
                          <w:marRight w:val="0"/>
                          <w:marTop w:val="0"/>
                          <w:marBottom w:val="0"/>
                          <w:divBdr>
                            <w:top w:val="none" w:sz="0" w:space="0" w:color="auto"/>
                            <w:left w:val="none" w:sz="0" w:space="0" w:color="auto"/>
                            <w:bottom w:val="none" w:sz="0" w:space="0" w:color="auto"/>
                            <w:right w:val="none" w:sz="0" w:space="0" w:color="auto"/>
                          </w:divBdr>
                        </w:div>
                      </w:divsChild>
                    </w:div>
                    <w:div w:id="710492915">
                      <w:marLeft w:val="0"/>
                      <w:marRight w:val="0"/>
                      <w:marTop w:val="0"/>
                      <w:marBottom w:val="0"/>
                      <w:divBdr>
                        <w:top w:val="none" w:sz="0" w:space="0" w:color="auto"/>
                        <w:left w:val="none" w:sz="0" w:space="0" w:color="auto"/>
                        <w:bottom w:val="none" w:sz="0" w:space="0" w:color="auto"/>
                        <w:right w:val="none" w:sz="0" w:space="0" w:color="auto"/>
                      </w:divBdr>
                      <w:divsChild>
                        <w:div w:id="166286526">
                          <w:marLeft w:val="240"/>
                          <w:marRight w:val="0"/>
                          <w:marTop w:val="0"/>
                          <w:marBottom w:val="0"/>
                          <w:divBdr>
                            <w:top w:val="none" w:sz="0" w:space="0" w:color="auto"/>
                            <w:left w:val="none" w:sz="0" w:space="0" w:color="auto"/>
                            <w:bottom w:val="none" w:sz="0" w:space="0" w:color="auto"/>
                            <w:right w:val="none" w:sz="0" w:space="0" w:color="auto"/>
                          </w:divBdr>
                        </w:div>
                      </w:divsChild>
                    </w:div>
                    <w:div w:id="1947231304">
                      <w:marLeft w:val="0"/>
                      <w:marRight w:val="0"/>
                      <w:marTop w:val="0"/>
                      <w:marBottom w:val="0"/>
                      <w:divBdr>
                        <w:top w:val="none" w:sz="0" w:space="0" w:color="auto"/>
                        <w:left w:val="none" w:sz="0" w:space="0" w:color="auto"/>
                        <w:bottom w:val="none" w:sz="0" w:space="0" w:color="auto"/>
                        <w:right w:val="none" w:sz="0" w:space="0" w:color="auto"/>
                      </w:divBdr>
                    </w:div>
                    <w:div w:id="1679503128">
                      <w:marLeft w:val="0"/>
                      <w:marRight w:val="0"/>
                      <w:marTop w:val="0"/>
                      <w:marBottom w:val="0"/>
                      <w:divBdr>
                        <w:top w:val="none" w:sz="0" w:space="0" w:color="auto"/>
                        <w:left w:val="none" w:sz="0" w:space="0" w:color="auto"/>
                        <w:bottom w:val="none" w:sz="0" w:space="0" w:color="auto"/>
                        <w:right w:val="none" w:sz="0" w:space="0" w:color="auto"/>
                      </w:divBdr>
                      <w:divsChild>
                        <w:div w:id="1139999119">
                          <w:marLeft w:val="240"/>
                          <w:marRight w:val="0"/>
                          <w:marTop w:val="0"/>
                          <w:marBottom w:val="0"/>
                          <w:divBdr>
                            <w:top w:val="none" w:sz="0" w:space="0" w:color="auto"/>
                            <w:left w:val="none" w:sz="0" w:space="0" w:color="auto"/>
                            <w:bottom w:val="none" w:sz="0" w:space="0" w:color="auto"/>
                            <w:right w:val="none" w:sz="0" w:space="0" w:color="auto"/>
                          </w:divBdr>
                        </w:div>
                      </w:divsChild>
                    </w:div>
                    <w:div w:id="1031809430">
                      <w:marLeft w:val="0"/>
                      <w:marRight w:val="0"/>
                      <w:marTop w:val="0"/>
                      <w:marBottom w:val="0"/>
                      <w:divBdr>
                        <w:top w:val="none" w:sz="0" w:space="0" w:color="auto"/>
                        <w:left w:val="none" w:sz="0" w:space="0" w:color="auto"/>
                        <w:bottom w:val="none" w:sz="0" w:space="0" w:color="auto"/>
                        <w:right w:val="none" w:sz="0" w:space="0" w:color="auto"/>
                      </w:divBdr>
                      <w:divsChild>
                        <w:div w:id="943077341">
                          <w:marLeft w:val="240"/>
                          <w:marRight w:val="0"/>
                          <w:marTop w:val="0"/>
                          <w:marBottom w:val="0"/>
                          <w:divBdr>
                            <w:top w:val="none" w:sz="0" w:space="0" w:color="auto"/>
                            <w:left w:val="none" w:sz="0" w:space="0" w:color="auto"/>
                            <w:bottom w:val="none" w:sz="0" w:space="0" w:color="auto"/>
                            <w:right w:val="none" w:sz="0" w:space="0" w:color="auto"/>
                          </w:divBdr>
                        </w:div>
                      </w:divsChild>
                    </w:div>
                    <w:div w:id="128864767">
                      <w:marLeft w:val="0"/>
                      <w:marRight w:val="0"/>
                      <w:marTop w:val="0"/>
                      <w:marBottom w:val="0"/>
                      <w:divBdr>
                        <w:top w:val="none" w:sz="0" w:space="0" w:color="auto"/>
                        <w:left w:val="none" w:sz="0" w:space="0" w:color="auto"/>
                        <w:bottom w:val="none" w:sz="0" w:space="0" w:color="auto"/>
                        <w:right w:val="none" w:sz="0" w:space="0" w:color="auto"/>
                      </w:divBdr>
                      <w:divsChild>
                        <w:div w:id="1783498923">
                          <w:marLeft w:val="240"/>
                          <w:marRight w:val="0"/>
                          <w:marTop w:val="0"/>
                          <w:marBottom w:val="0"/>
                          <w:divBdr>
                            <w:top w:val="none" w:sz="0" w:space="0" w:color="auto"/>
                            <w:left w:val="none" w:sz="0" w:space="0" w:color="auto"/>
                            <w:bottom w:val="none" w:sz="0" w:space="0" w:color="auto"/>
                            <w:right w:val="none" w:sz="0" w:space="0" w:color="auto"/>
                          </w:divBdr>
                        </w:div>
                      </w:divsChild>
                    </w:div>
                    <w:div w:id="1269656897">
                      <w:marLeft w:val="0"/>
                      <w:marRight w:val="0"/>
                      <w:marTop w:val="0"/>
                      <w:marBottom w:val="0"/>
                      <w:divBdr>
                        <w:top w:val="none" w:sz="0" w:space="0" w:color="auto"/>
                        <w:left w:val="none" w:sz="0" w:space="0" w:color="auto"/>
                        <w:bottom w:val="none" w:sz="0" w:space="0" w:color="auto"/>
                        <w:right w:val="none" w:sz="0" w:space="0" w:color="auto"/>
                      </w:divBdr>
                      <w:divsChild>
                        <w:div w:id="1167591516">
                          <w:marLeft w:val="240"/>
                          <w:marRight w:val="0"/>
                          <w:marTop w:val="0"/>
                          <w:marBottom w:val="0"/>
                          <w:divBdr>
                            <w:top w:val="none" w:sz="0" w:space="0" w:color="auto"/>
                            <w:left w:val="none" w:sz="0" w:space="0" w:color="auto"/>
                            <w:bottom w:val="none" w:sz="0" w:space="0" w:color="auto"/>
                            <w:right w:val="none" w:sz="0" w:space="0" w:color="auto"/>
                          </w:divBdr>
                        </w:div>
                      </w:divsChild>
                    </w:div>
                    <w:div w:id="1850488654">
                      <w:marLeft w:val="0"/>
                      <w:marRight w:val="0"/>
                      <w:marTop w:val="0"/>
                      <w:marBottom w:val="0"/>
                      <w:divBdr>
                        <w:top w:val="none" w:sz="0" w:space="0" w:color="auto"/>
                        <w:left w:val="none" w:sz="0" w:space="0" w:color="auto"/>
                        <w:bottom w:val="none" w:sz="0" w:space="0" w:color="auto"/>
                        <w:right w:val="none" w:sz="0" w:space="0" w:color="auto"/>
                      </w:divBdr>
                      <w:divsChild>
                        <w:div w:id="155387720">
                          <w:marLeft w:val="240"/>
                          <w:marRight w:val="0"/>
                          <w:marTop w:val="0"/>
                          <w:marBottom w:val="0"/>
                          <w:divBdr>
                            <w:top w:val="none" w:sz="0" w:space="0" w:color="auto"/>
                            <w:left w:val="none" w:sz="0" w:space="0" w:color="auto"/>
                            <w:bottom w:val="none" w:sz="0" w:space="0" w:color="auto"/>
                            <w:right w:val="none" w:sz="0" w:space="0" w:color="auto"/>
                          </w:divBdr>
                        </w:div>
                      </w:divsChild>
                    </w:div>
                    <w:div w:id="1306855641">
                      <w:marLeft w:val="0"/>
                      <w:marRight w:val="0"/>
                      <w:marTop w:val="0"/>
                      <w:marBottom w:val="0"/>
                      <w:divBdr>
                        <w:top w:val="none" w:sz="0" w:space="0" w:color="auto"/>
                        <w:left w:val="none" w:sz="0" w:space="0" w:color="auto"/>
                        <w:bottom w:val="none" w:sz="0" w:space="0" w:color="auto"/>
                        <w:right w:val="none" w:sz="0" w:space="0" w:color="auto"/>
                      </w:divBdr>
                      <w:divsChild>
                        <w:div w:id="1020741846">
                          <w:marLeft w:val="240"/>
                          <w:marRight w:val="0"/>
                          <w:marTop w:val="0"/>
                          <w:marBottom w:val="0"/>
                          <w:divBdr>
                            <w:top w:val="none" w:sz="0" w:space="0" w:color="auto"/>
                            <w:left w:val="none" w:sz="0" w:space="0" w:color="auto"/>
                            <w:bottom w:val="none" w:sz="0" w:space="0" w:color="auto"/>
                            <w:right w:val="none" w:sz="0" w:space="0" w:color="auto"/>
                          </w:divBdr>
                        </w:div>
                      </w:divsChild>
                    </w:div>
                    <w:div w:id="555823018">
                      <w:marLeft w:val="0"/>
                      <w:marRight w:val="0"/>
                      <w:marTop w:val="0"/>
                      <w:marBottom w:val="0"/>
                      <w:divBdr>
                        <w:top w:val="none" w:sz="0" w:space="0" w:color="auto"/>
                        <w:left w:val="none" w:sz="0" w:space="0" w:color="auto"/>
                        <w:bottom w:val="none" w:sz="0" w:space="0" w:color="auto"/>
                        <w:right w:val="none" w:sz="0" w:space="0" w:color="auto"/>
                      </w:divBdr>
                      <w:divsChild>
                        <w:div w:id="2034332174">
                          <w:marLeft w:val="240"/>
                          <w:marRight w:val="0"/>
                          <w:marTop w:val="0"/>
                          <w:marBottom w:val="0"/>
                          <w:divBdr>
                            <w:top w:val="none" w:sz="0" w:space="0" w:color="auto"/>
                            <w:left w:val="none" w:sz="0" w:space="0" w:color="auto"/>
                            <w:bottom w:val="none" w:sz="0" w:space="0" w:color="auto"/>
                            <w:right w:val="none" w:sz="0" w:space="0" w:color="auto"/>
                          </w:divBdr>
                        </w:div>
                      </w:divsChild>
                    </w:div>
                    <w:div w:id="894780485">
                      <w:marLeft w:val="0"/>
                      <w:marRight w:val="0"/>
                      <w:marTop w:val="0"/>
                      <w:marBottom w:val="0"/>
                      <w:divBdr>
                        <w:top w:val="none" w:sz="0" w:space="0" w:color="auto"/>
                        <w:left w:val="none" w:sz="0" w:space="0" w:color="auto"/>
                        <w:bottom w:val="none" w:sz="0" w:space="0" w:color="auto"/>
                        <w:right w:val="none" w:sz="0" w:space="0" w:color="auto"/>
                      </w:divBdr>
                      <w:divsChild>
                        <w:div w:id="544293714">
                          <w:marLeft w:val="240"/>
                          <w:marRight w:val="0"/>
                          <w:marTop w:val="0"/>
                          <w:marBottom w:val="0"/>
                          <w:divBdr>
                            <w:top w:val="none" w:sz="0" w:space="0" w:color="auto"/>
                            <w:left w:val="none" w:sz="0" w:space="0" w:color="auto"/>
                            <w:bottom w:val="none" w:sz="0" w:space="0" w:color="auto"/>
                            <w:right w:val="none" w:sz="0" w:space="0" w:color="auto"/>
                          </w:divBdr>
                        </w:div>
                      </w:divsChild>
                    </w:div>
                    <w:div w:id="421150710">
                      <w:marLeft w:val="0"/>
                      <w:marRight w:val="0"/>
                      <w:marTop w:val="0"/>
                      <w:marBottom w:val="0"/>
                      <w:divBdr>
                        <w:top w:val="none" w:sz="0" w:space="0" w:color="auto"/>
                        <w:left w:val="none" w:sz="0" w:space="0" w:color="auto"/>
                        <w:bottom w:val="none" w:sz="0" w:space="0" w:color="auto"/>
                        <w:right w:val="none" w:sz="0" w:space="0" w:color="auto"/>
                      </w:divBdr>
                      <w:divsChild>
                        <w:div w:id="669213213">
                          <w:marLeft w:val="240"/>
                          <w:marRight w:val="0"/>
                          <w:marTop w:val="0"/>
                          <w:marBottom w:val="0"/>
                          <w:divBdr>
                            <w:top w:val="none" w:sz="0" w:space="0" w:color="auto"/>
                            <w:left w:val="none" w:sz="0" w:space="0" w:color="auto"/>
                            <w:bottom w:val="none" w:sz="0" w:space="0" w:color="auto"/>
                            <w:right w:val="none" w:sz="0" w:space="0" w:color="auto"/>
                          </w:divBdr>
                        </w:div>
                      </w:divsChild>
                    </w:div>
                    <w:div w:id="548300420">
                      <w:marLeft w:val="0"/>
                      <w:marRight w:val="0"/>
                      <w:marTop w:val="0"/>
                      <w:marBottom w:val="0"/>
                      <w:divBdr>
                        <w:top w:val="none" w:sz="0" w:space="0" w:color="auto"/>
                        <w:left w:val="none" w:sz="0" w:space="0" w:color="auto"/>
                        <w:bottom w:val="none" w:sz="0" w:space="0" w:color="auto"/>
                        <w:right w:val="none" w:sz="0" w:space="0" w:color="auto"/>
                      </w:divBdr>
                      <w:divsChild>
                        <w:div w:id="1432776412">
                          <w:marLeft w:val="240"/>
                          <w:marRight w:val="0"/>
                          <w:marTop w:val="0"/>
                          <w:marBottom w:val="0"/>
                          <w:divBdr>
                            <w:top w:val="none" w:sz="0" w:space="0" w:color="auto"/>
                            <w:left w:val="none" w:sz="0" w:space="0" w:color="auto"/>
                            <w:bottom w:val="none" w:sz="0" w:space="0" w:color="auto"/>
                            <w:right w:val="none" w:sz="0" w:space="0" w:color="auto"/>
                          </w:divBdr>
                        </w:div>
                      </w:divsChild>
                    </w:div>
                    <w:div w:id="1255940655">
                      <w:marLeft w:val="0"/>
                      <w:marRight w:val="0"/>
                      <w:marTop w:val="0"/>
                      <w:marBottom w:val="0"/>
                      <w:divBdr>
                        <w:top w:val="none" w:sz="0" w:space="0" w:color="auto"/>
                        <w:left w:val="none" w:sz="0" w:space="0" w:color="auto"/>
                        <w:bottom w:val="none" w:sz="0" w:space="0" w:color="auto"/>
                        <w:right w:val="none" w:sz="0" w:space="0" w:color="auto"/>
                      </w:divBdr>
                      <w:divsChild>
                        <w:div w:id="2108885595">
                          <w:marLeft w:val="240"/>
                          <w:marRight w:val="0"/>
                          <w:marTop w:val="0"/>
                          <w:marBottom w:val="0"/>
                          <w:divBdr>
                            <w:top w:val="none" w:sz="0" w:space="0" w:color="auto"/>
                            <w:left w:val="none" w:sz="0" w:space="0" w:color="auto"/>
                            <w:bottom w:val="none" w:sz="0" w:space="0" w:color="auto"/>
                            <w:right w:val="none" w:sz="0" w:space="0" w:color="auto"/>
                          </w:divBdr>
                        </w:div>
                      </w:divsChild>
                    </w:div>
                    <w:div w:id="158693332">
                      <w:marLeft w:val="0"/>
                      <w:marRight w:val="0"/>
                      <w:marTop w:val="0"/>
                      <w:marBottom w:val="0"/>
                      <w:divBdr>
                        <w:top w:val="none" w:sz="0" w:space="0" w:color="auto"/>
                        <w:left w:val="none" w:sz="0" w:space="0" w:color="auto"/>
                        <w:bottom w:val="none" w:sz="0" w:space="0" w:color="auto"/>
                        <w:right w:val="none" w:sz="0" w:space="0" w:color="auto"/>
                      </w:divBdr>
                    </w:div>
                    <w:div w:id="1524900309">
                      <w:marLeft w:val="0"/>
                      <w:marRight w:val="0"/>
                      <w:marTop w:val="0"/>
                      <w:marBottom w:val="0"/>
                      <w:divBdr>
                        <w:top w:val="none" w:sz="0" w:space="0" w:color="auto"/>
                        <w:left w:val="none" w:sz="0" w:space="0" w:color="auto"/>
                        <w:bottom w:val="none" w:sz="0" w:space="0" w:color="auto"/>
                        <w:right w:val="none" w:sz="0" w:space="0" w:color="auto"/>
                      </w:divBdr>
                      <w:divsChild>
                        <w:div w:id="790588910">
                          <w:marLeft w:val="240"/>
                          <w:marRight w:val="0"/>
                          <w:marTop w:val="0"/>
                          <w:marBottom w:val="0"/>
                          <w:divBdr>
                            <w:top w:val="none" w:sz="0" w:space="0" w:color="auto"/>
                            <w:left w:val="none" w:sz="0" w:space="0" w:color="auto"/>
                            <w:bottom w:val="none" w:sz="0" w:space="0" w:color="auto"/>
                            <w:right w:val="none" w:sz="0" w:space="0" w:color="auto"/>
                          </w:divBdr>
                        </w:div>
                      </w:divsChild>
                    </w:div>
                    <w:div w:id="562330478">
                      <w:marLeft w:val="0"/>
                      <w:marRight w:val="0"/>
                      <w:marTop w:val="0"/>
                      <w:marBottom w:val="0"/>
                      <w:divBdr>
                        <w:top w:val="none" w:sz="0" w:space="0" w:color="auto"/>
                        <w:left w:val="none" w:sz="0" w:space="0" w:color="auto"/>
                        <w:bottom w:val="none" w:sz="0" w:space="0" w:color="auto"/>
                        <w:right w:val="none" w:sz="0" w:space="0" w:color="auto"/>
                      </w:divBdr>
                      <w:divsChild>
                        <w:div w:id="1946302112">
                          <w:marLeft w:val="240"/>
                          <w:marRight w:val="0"/>
                          <w:marTop w:val="0"/>
                          <w:marBottom w:val="0"/>
                          <w:divBdr>
                            <w:top w:val="none" w:sz="0" w:space="0" w:color="auto"/>
                            <w:left w:val="none" w:sz="0" w:space="0" w:color="auto"/>
                            <w:bottom w:val="none" w:sz="0" w:space="0" w:color="auto"/>
                            <w:right w:val="none" w:sz="0" w:space="0" w:color="auto"/>
                          </w:divBdr>
                        </w:div>
                      </w:divsChild>
                    </w:div>
                    <w:div w:id="741877783">
                      <w:marLeft w:val="0"/>
                      <w:marRight w:val="0"/>
                      <w:marTop w:val="0"/>
                      <w:marBottom w:val="0"/>
                      <w:divBdr>
                        <w:top w:val="none" w:sz="0" w:space="0" w:color="auto"/>
                        <w:left w:val="none" w:sz="0" w:space="0" w:color="auto"/>
                        <w:bottom w:val="none" w:sz="0" w:space="0" w:color="auto"/>
                        <w:right w:val="none" w:sz="0" w:space="0" w:color="auto"/>
                      </w:divBdr>
                      <w:divsChild>
                        <w:div w:id="1723947589">
                          <w:marLeft w:val="240"/>
                          <w:marRight w:val="0"/>
                          <w:marTop w:val="0"/>
                          <w:marBottom w:val="0"/>
                          <w:divBdr>
                            <w:top w:val="none" w:sz="0" w:space="0" w:color="auto"/>
                            <w:left w:val="none" w:sz="0" w:space="0" w:color="auto"/>
                            <w:bottom w:val="none" w:sz="0" w:space="0" w:color="auto"/>
                            <w:right w:val="none" w:sz="0" w:space="0" w:color="auto"/>
                          </w:divBdr>
                        </w:div>
                      </w:divsChild>
                    </w:div>
                    <w:div w:id="1400129423">
                      <w:marLeft w:val="0"/>
                      <w:marRight w:val="0"/>
                      <w:marTop w:val="0"/>
                      <w:marBottom w:val="0"/>
                      <w:divBdr>
                        <w:top w:val="none" w:sz="0" w:space="0" w:color="auto"/>
                        <w:left w:val="none" w:sz="0" w:space="0" w:color="auto"/>
                        <w:bottom w:val="none" w:sz="0" w:space="0" w:color="auto"/>
                        <w:right w:val="none" w:sz="0" w:space="0" w:color="auto"/>
                      </w:divBdr>
                      <w:divsChild>
                        <w:div w:id="367267159">
                          <w:marLeft w:val="240"/>
                          <w:marRight w:val="0"/>
                          <w:marTop w:val="0"/>
                          <w:marBottom w:val="0"/>
                          <w:divBdr>
                            <w:top w:val="none" w:sz="0" w:space="0" w:color="auto"/>
                            <w:left w:val="none" w:sz="0" w:space="0" w:color="auto"/>
                            <w:bottom w:val="none" w:sz="0" w:space="0" w:color="auto"/>
                            <w:right w:val="none" w:sz="0" w:space="0" w:color="auto"/>
                          </w:divBdr>
                        </w:div>
                      </w:divsChild>
                    </w:div>
                    <w:div w:id="454372276">
                      <w:marLeft w:val="0"/>
                      <w:marRight w:val="0"/>
                      <w:marTop w:val="0"/>
                      <w:marBottom w:val="0"/>
                      <w:divBdr>
                        <w:top w:val="none" w:sz="0" w:space="0" w:color="auto"/>
                        <w:left w:val="none" w:sz="0" w:space="0" w:color="auto"/>
                        <w:bottom w:val="none" w:sz="0" w:space="0" w:color="auto"/>
                        <w:right w:val="none" w:sz="0" w:space="0" w:color="auto"/>
                      </w:divBdr>
                      <w:divsChild>
                        <w:div w:id="1374771003">
                          <w:marLeft w:val="240"/>
                          <w:marRight w:val="0"/>
                          <w:marTop w:val="0"/>
                          <w:marBottom w:val="0"/>
                          <w:divBdr>
                            <w:top w:val="none" w:sz="0" w:space="0" w:color="auto"/>
                            <w:left w:val="none" w:sz="0" w:space="0" w:color="auto"/>
                            <w:bottom w:val="none" w:sz="0" w:space="0" w:color="auto"/>
                            <w:right w:val="none" w:sz="0" w:space="0" w:color="auto"/>
                          </w:divBdr>
                        </w:div>
                      </w:divsChild>
                    </w:div>
                    <w:div w:id="1693339055">
                      <w:marLeft w:val="0"/>
                      <w:marRight w:val="0"/>
                      <w:marTop w:val="0"/>
                      <w:marBottom w:val="0"/>
                      <w:divBdr>
                        <w:top w:val="none" w:sz="0" w:space="0" w:color="auto"/>
                        <w:left w:val="none" w:sz="0" w:space="0" w:color="auto"/>
                        <w:bottom w:val="none" w:sz="0" w:space="0" w:color="auto"/>
                        <w:right w:val="none" w:sz="0" w:space="0" w:color="auto"/>
                      </w:divBdr>
                      <w:divsChild>
                        <w:div w:id="1047951671">
                          <w:marLeft w:val="240"/>
                          <w:marRight w:val="0"/>
                          <w:marTop w:val="0"/>
                          <w:marBottom w:val="0"/>
                          <w:divBdr>
                            <w:top w:val="none" w:sz="0" w:space="0" w:color="auto"/>
                            <w:left w:val="none" w:sz="0" w:space="0" w:color="auto"/>
                            <w:bottom w:val="none" w:sz="0" w:space="0" w:color="auto"/>
                            <w:right w:val="none" w:sz="0" w:space="0" w:color="auto"/>
                          </w:divBdr>
                        </w:div>
                      </w:divsChild>
                    </w:div>
                    <w:div w:id="116720641">
                      <w:marLeft w:val="0"/>
                      <w:marRight w:val="0"/>
                      <w:marTop w:val="0"/>
                      <w:marBottom w:val="0"/>
                      <w:divBdr>
                        <w:top w:val="none" w:sz="0" w:space="0" w:color="auto"/>
                        <w:left w:val="none" w:sz="0" w:space="0" w:color="auto"/>
                        <w:bottom w:val="none" w:sz="0" w:space="0" w:color="auto"/>
                        <w:right w:val="none" w:sz="0" w:space="0" w:color="auto"/>
                      </w:divBdr>
                      <w:divsChild>
                        <w:div w:id="1370884370">
                          <w:marLeft w:val="240"/>
                          <w:marRight w:val="0"/>
                          <w:marTop w:val="0"/>
                          <w:marBottom w:val="0"/>
                          <w:divBdr>
                            <w:top w:val="none" w:sz="0" w:space="0" w:color="auto"/>
                            <w:left w:val="none" w:sz="0" w:space="0" w:color="auto"/>
                            <w:bottom w:val="none" w:sz="0" w:space="0" w:color="auto"/>
                            <w:right w:val="none" w:sz="0" w:space="0" w:color="auto"/>
                          </w:divBdr>
                        </w:div>
                      </w:divsChild>
                    </w:div>
                    <w:div w:id="140200480">
                      <w:marLeft w:val="0"/>
                      <w:marRight w:val="0"/>
                      <w:marTop w:val="0"/>
                      <w:marBottom w:val="0"/>
                      <w:divBdr>
                        <w:top w:val="none" w:sz="0" w:space="0" w:color="auto"/>
                        <w:left w:val="none" w:sz="0" w:space="0" w:color="auto"/>
                        <w:bottom w:val="none" w:sz="0" w:space="0" w:color="auto"/>
                        <w:right w:val="none" w:sz="0" w:space="0" w:color="auto"/>
                      </w:divBdr>
                      <w:divsChild>
                        <w:div w:id="461269613">
                          <w:marLeft w:val="240"/>
                          <w:marRight w:val="0"/>
                          <w:marTop w:val="0"/>
                          <w:marBottom w:val="0"/>
                          <w:divBdr>
                            <w:top w:val="none" w:sz="0" w:space="0" w:color="auto"/>
                            <w:left w:val="none" w:sz="0" w:space="0" w:color="auto"/>
                            <w:bottom w:val="none" w:sz="0" w:space="0" w:color="auto"/>
                            <w:right w:val="none" w:sz="0" w:space="0" w:color="auto"/>
                          </w:divBdr>
                        </w:div>
                      </w:divsChild>
                    </w:div>
                    <w:div w:id="1633562974">
                      <w:marLeft w:val="0"/>
                      <w:marRight w:val="0"/>
                      <w:marTop w:val="0"/>
                      <w:marBottom w:val="0"/>
                      <w:divBdr>
                        <w:top w:val="none" w:sz="0" w:space="0" w:color="auto"/>
                        <w:left w:val="none" w:sz="0" w:space="0" w:color="auto"/>
                        <w:bottom w:val="none" w:sz="0" w:space="0" w:color="auto"/>
                        <w:right w:val="none" w:sz="0" w:space="0" w:color="auto"/>
                      </w:divBdr>
                      <w:divsChild>
                        <w:div w:id="1226649322">
                          <w:marLeft w:val="240"/>
                          <w:marRight w:val="0"/>
                          <w:marTop w:val="0"/>
                          <w:marBottom w:val="0"/>
                          <w:divBdr>
                            <w:top w:val="none" w:sz="0" w:space="0" w:color="auto"/>
                            <w:left w:val="none" w:sz="0" w:space="0" w:color="auto"/>
                            <w:bottom w:val="none" w:sz="0" w:space="0" w:color="auto"/>
                            <w:right w:val="none" w:sz="0" w:space="0" w:color="auto"/>
                          </w:divBdr>
                        </w:div>
                      </w:divsChild>
                    </w:div>
                    <w:div w:id="1310211439">
                      <w:marLeft w:val="0"/>
                      <w:marRight w:val="0"/>
                      <w:marTop w:val="0"/>
                      <w:marBottom w:val="0"/>
                      <w:divBdr>
                        <w:top w:val="none" w:sz="0" w:space="0" w:color="auto"/>
                        <w:left w:val="none" w:sz="0" w:space="0" w:color="auto"/>
                        <w:bottom w:val="none" w:sz="0" w:space="0" w:color="auto"/>
                        <w:right w:val="none" w:sz="0" w:space="0" w:color="auto"/>
                      </w:divBdr>
                      <w:divsChild>
                        <w:div w:id="2096047399">
                          <w:marLeft w:val="240"/>
                          <w:marRight w:val="0"/>
                          <w:marTop w:val="0"/>
                          <w:marBottom w:val="0"/>
                          <w:divBdr>
                            <w:top w:val="none" w:sz="0" w:space="0" w:color="auto"/>
                            <w:left w:val="none" w:sz="0" w:space="0" w:color="auto"/>
                            <w:bottom w:val="none" w:sz="0" w:space="0" w:color="auto"/>
                            <w:right w:val="none" w:sz="0" w:space="0" w:color="auto"/>
                          </w:divBdr>
                        </w:div>
                      </w:divsChild>
                    </w:div>
                    <w:div w:id="1070809198">
                      <w:marLeft w:val="0"/>
                      <w:marRight w:val="0"/>
                      <w:marTop w:val="0"/>
                      <w:marBottom w:val="0"/>
                      <w:divBdr>
                        <w:top w:val="none" w:sz="0" w:space="0" w:color="auto"/>
                        <w:left w:val="none" w:sz="0" w:space="0" w:color="auto"/>
                        <w:bottom w:val="none" w:sz="0" w:space="0" w:color="auto"/>
                        <w:right w:val="none" w:sz="0" w:space="0" w:color="auto"/>
                      </w:divBdr>
                      <w:divsChild>
                        <w:div w:id="1444614941">
                          <w:marLeft w:val="240"/>
                          <w:marRight w:val="0"/>
                          <w:marTop w:val="0"/>
                          <w:marBottom w:val="0"/>
                          <w:divBdr>
                            <w:top w:val="none" w:sz="0" w:space="0" w:color="auto"/>
                            <w:left w:val="none" w:sz="0" w:space="0" w:color="auto"/>
                            <w:bottom w:val="none" w:sz="0" w:space="0" w:color="auto"/>
                            <w:right w:val="none" w:sz="0" w:space="0" w:color="auto"/>
                          </w:divBdr>
                        </w:div>
                      </w:divsChild>
                    </w:div>
                    <w:div w:id="1592467721">
                      <w:marLeft w:val="0"/>
                      <w:marRight w:val="0"/>
                      <w:marTop w:val="0"/>
                      <w:marBottom w:val="0"/>
                      <w:divBdr>
                        <w:top w:val="none" w:sz="0" w:space="0" w:color="auto"/>
                        <w:left w:val="none" w:sz="0" w:space="0" w:color="auto"/>
                        <w:bottom w:val="none" w:sz="0" w:space="0" w:color="auto"/>
                        <w:right w:val="none" w:sz="0" w:space="0" w:color="auto"/>
                      </w:divBdr>
                      <w:divsChild>
                        <w:div w:id="1169828552">
                          <w:marLeft w:val="240"/>
                          <w:marRight w:val="0"/>
                          <w:marTop w:val="0"/>
                          <w:marBottom w:val="0"/>
                          <w:divBdr>
                            <w:top w:val="none" w:sz="0" w:space="0" w:color="auto"/>
                            <w:left w:val="none" w:sz="0" w:space="0" w:color="auto"/>
                            <w:bottom w:val="none" w:sz="0" w:space="0" w:color="auto"/>
                            <w:right w:val="none" w:sz="0" w:space="0" w:color="auto"/>
                          </w:divBdr>
                        </w:div>
                      </w:divsChild>
                    </w:div>
                    <w:div w:id="1235241845">
                      <w:marLeft w:val="0"/>
                      <w:marRight w:val="0"/>
                      <w:marTop w:val="0"/>
                      <w:marBottom w:val="0"/>
                      <w:divBdr>
                        <w:top w:val="none" w:sz="0" w:space="0" w:color="auto"/>
                        <w:left w:val="none" w:sz="0" w:space="0" w:color="auto"/>
                        <w:bottom w:val="none" w:sz="0" w:space="0" w:color="auto"/>
                        <w:right w:val="none" w:sz="0" w:space="0" w:color="auto"/>
                      </w:divBdr>
                      <w:divsChild>
                        <w:div w:id="1990397828">
                          <w:marLeft w:val="240"/>
                          <w:marRight w:val="0"/>
                          <w:marTop w:val="0"/>
                          <w:marBottom w:val="0"/>
                          <w:divBdr>
                            <w:top w:val="none" w:sz="0" w:space="0" w:color="auto"/>
                            <w:left w:val="none" w:sz="0" w:space="0" w:color="auto"/>
                            <w:bottom w:val="none" w:sz="0" w:space="0" w:color="auto"/>
                            <w:right w:val="none" w:sz="0" w:space="0" w:color="auto"/>
                          </w:divBdr>
                        </w:div>
                      </w:divsChild>
                    </w:div>
                    <w:div w:id="293875020">
                      <w:marLeft w:val="0"/>
                      <w:marRight w:val="0"/>
                      <w:marTop w:val="0"/>
                      <w:marBottom w:val="0"/>
                      <w:divBdr>
                        <w:top w:val="none" w:sz="0" w:space="0" w:color="auto"/>
                        <w:left w:val="none" w:sz="0" w:space="0" w:color="auto"/>
                        <w:bottom w:val="none" w:sz="0" w:space="0" w:color="auto"/>
                        <w:right w:val="none" w:sz="0" w:space="0" w:color="auto"/>
                      </w:divBdr>
                      <w:divsChild>
                        <w:div w:id="2023316887">
                          <w:marLeft w:val="240"/>
                          <w:marRight w:val="0"/>
                          <w:marTop w:val="0"/>
                          <w:marBottom w:val="0"/>
                          <w:divBdr>
                            <w:top w:val="none" w:sz="0" w:space="0" w:color="auto"/>
                            <w:left w:val="none" w:sz="0" w:space="0" w:color="auto"/>
                            <w:bottom w:val="none" w:sz="0" w:space="0" w:color="auto"/>
                            <w:right w:val="none" w:sz="0" w:space="0" w:color="auto"/>
                          </w:divBdr>
                        </w:div>
                      </w:divsChild>
                    </w:div>
                    <w:div w:id="1920095733">
                      <w:marLeft w:val="0"/>
                      <w:marRight w:val="0"/>
                      <w:marTop w:val="0"/>
                      <w:marBottom w:val="0"/>
                      <w:divBdr>
                        <w:top w:val="none" w:sz="0" w:space="0" w:color="auto"/>
                        <w:left w:val="none" w:sz="0" w:space="0" w:color="auto"/>
                        <w:bottom w:val="none" w:sz="0" w:space="0" w:color="auto"/>
                        <w:right w:val="none" w:sz="0" w:space="0" w:color="auto"/>
                      </w:divBdr>
                      <w:divsChild>
                        <w:div w:id="1330407017">
                          <w:marLeft w:val="240"/>
                          <w:marRight w:val="0"/>
                          <w:marTop w:val="0"/>
                          <w:marBottom w:val="0"/>
                          <w:divBdr>
                            <w:top w:val="none" w:sz="0" w:space="0" w:color="auto"/>
                            <w:left w:val="none" w:sz="0" w:space="0" w:color="auto"/>
                            <w:bottom w:val="none" w:sz="0" w:space="0" w:color="auto"/>
                            <w:right w:val="none" w:sz="0" w:space="0" w:color="auto"/>
                          </w:divBdr>
                        </w:div>
                      </w:divsChild>
                    </w:div>
                    <w:div w:id="236944624">
                      <w:marLeft w:val="0"/>
                      <w:marRight w:val="0"/>
                      <w:marTop w:val="0"/>
                      <w:marBottom w:val="0"/>
                      <w:divBdr>
                        <w:top w:val="none" w:sz="0" w:space="0" w:color="auto"/>
                        <w:left w:val="none" w:sz="0" w:space="0" w:color="auto"/>
                        <w:bottom w:val="none" w:sz="0" w:space="0" w:color="auto"/>
                        <w:right w:val="none" w:sz="0" w:space="0" w:color="auto"/>
                      </w:divBdr>
                      <w:divsChild>
                        <w:div w:id="766541076">
                          <w:marLeft w:val="240"/>
                          <w:marRight w:val="0"/>
                          <w:marTop w:val="0"/>
                          <w:marBottom w:val="0"/>
                          <w:divBdr>
                            <w:top w:val="none" w:sz="0" w:space="0" w:color="auto"/>
                            <w:left w:val="none" w:sz="0" w:space="0" w:color="auto"/>
                            <w:bottom w:val="none" w:sz="0" w:space="0" w:color="auto"/>
                            <w:right w:val="none" w:sz="0" w:space="0" w:color="auto"/>
                          </w:divBdr>
                        </w:div>
                      </w:divsChild>
                    </w:div>
                    <w:div w:id="472717062">
                      <w:marLeft w:val="0"/>
                      <w:marRight w:val="0"/>
                      <w:marTop w:val="0"/>
                      <w:marBottom w:val="0"/>
                      <w:divBdr>
                        <w:top w:val="none" w:sz="0" w:space="0" w:color="auto"/>
                        <w:left w:val="none" w:sz="0" w:space="0" w:color="auto"/>
                        <w:bottom w:val="none" w:sz="0" w:space="0" w:color="auto"/>
                        <w:right w:val="none" w:sz="0" w:space="0" w:color="auto"/>
                      </w:divBdr>
                      <w:divsChild>
                        <w:div w:id="843402943">
                          <w:marLeft w:val="240"/>
                          <w:marRight w:val="0"/>
                          <w:marTop w:val="0"/>
                          <w:marBottom w:val="0"/>
                          <w:divBdr>
                            <w:top w:val="none" w:sz="0" w:space="0" w:color="auto"/>
                            <w:left w:val="none" w:sz="0" w:space="0" w:color="auto"/>
                            <w:bottom w:val="none" w:sz="0" w:space="0" w:color="auto"/>
                            <w:right w:val="none" w:sz="0" w:space="0" w:color="auto"/>
                          </w:divBdr>
                        </w:div>
                      </w:divsChild>
                    </w:div>
                    <w:div w:id="891305898">
                      <w:marLeft w:val="0"/>
                      <w:marRight w:val="0"/>
                      <w:marTop w:val="0"/>
                      <w:marBottom w:val="0"/>
                      <w:divBdr>
                        <w:top w:val="none" w:sz="0" w:space="0" w:color="auto"/>
                        <w:left w:val="none" w:sz="0" w:space="0" w:color="auto"/>
                        <w:bottom w:val="none" w:sz="0" w:space="0" w:color="auto"/>
                        <w:right w:val="none" w:sz="0" w:space="0" w:color="auto"/>
                      </w:divBdr>
                      <w:divsChild>
                        <w:div w:id="1437286726">
                          <w:marLeft w:val="240"/>
                          <w:marRight w:val="0"/>
                          <w:marTop w:val="0"/>
                          <w:marBottom w:val="0"/>
                          <w:divBdr>
                            <w:top w:val="none" w:sz="0" w:space="0" w:color="auto"/>
                            <w:left w:val="none" w:sz="0" w:space="0" w:color="auto"/>
                            <w:bottom w:val="none" w:sz="0" w:space="0" w:color="auto"/>
                            <w:right w:val="none" w:sz="0" w:space="0" w:color="auto"/>
                          </w:divBdr>
                        </w:div>
                      </w:divsChild>
                    </w:div>
                    <w:div w:id="16397354">
                      <w:marLeft w:val="0"/>
                      <w:marRight w:val="0"/>
                      <w:marTop w:val="0"/>
                      <w:marBottom w:val="0"/>
                      <w:divBdr>
                        <w:top w:val="none" w:sz="0" w:space="0" w:color="auto"/>
                        <w:left w:val="none" w:sz="0" w:space="0" w:color="auto"/>
                        <w:bottom w:val="none" w:sz="0" w:space="0" w:color="auto"/>
                        <w:right w:val="none" w:sz="0" w:space="0" w:color="auto"/>
                      </w:divBdr>
                      <w:divsChild>
                        <w:div w:id="1832520588">
                          <w:marLeft w:val="240"/>
                          <w:marRight w:val="0"/>
                          <w:marTop w:val="0"/>
                          <w:marBottom w:val="0"/>
                          <w:divBdr>
                            <w:top w:val="none" w:sz="0" w:space="0" w:color="auto"/>
                            <w:left w:val="none" w:sz="0" w:space="0" w:color="auto"/>
                            <w:bottom w:val="none" w:sz="0" w:space="0" w:color="auto"/>
                            <w:right w:val="none" w:sz="0" w:space="0" w:color="auto"/>
                          </w:divBdr>
                        </w:div>
                      </w:divsChild>
                    </w:div>
                    <w:div w:id="898516140">
                      <w:marLeft w:val="0"/>
                      <w:marRight w:val="0"/>
                      <w:marTop w:val="0"/>
                      <w:marBottom w:val="0"/>
                      <w:divBdr>
                        <w:top w:val="none" w:sz="0" w:space="0" w:color="auto"/>
                        <w:left w:val="none" w:sz="0" w:space="0" w:color="auto"/>
                        <w:bottom w:val="none" w:sz="0" w:space="0" w:color="auto"/>
                        <w:right w:val="none" w:sz="0" w:space="0" w:color="auto"/>
                      </w:divBdr>
                      <w:divsChild>
                        <w:div w:id="1455179072">
                          <w:marLeft w:val="240"/>
                          <w:marRight w:val="0"/>
                          <w:marTop w:val="0"/>
                          <w:marBottom w:val="0"/>
                          <w:divBdr>
                            <w:top w:val="none" w:sz="0" w:space="0" w:color="auto"/>
                            <w:left w:val="none" w:sz="0" w:space="0" w:color="auto"/>
                            <w:bottom w:val="none" w:sz="0" w:space="0" w:color="auto"/>
                            <w:right w:val="none" w:sz="0" w:space="0" w:color="auto"/>
                          </w:divBdr>
                        </w:div>
                      </w:divsChild>
                    </w:div>
                    <w:div w:id="1315796550">
                      <w:marLeft w:val="0"/>
                      <w:marRight w:val="0"/>
                      <w:marTop w:val="0"/>
                      <w:marBottom w:val="0"/>
                      <w:divBdr>
                        <w:top w:val="none" w:sz="0" w:space="0" w:color="auto"/>
                        <w:left w:val="none" w:sz="0" w:space="0" w:color="auto"/>
                        <w:bottom w:val="none" w:sz="0" w:space="0" w:color="auto"/>
                        <w:right w:val="none" w:sz="0" w:space="0" w:color="auto"/>
                      </w:divBdr>
                      <w:divsChild>
                        <w:div w:id="701784116">
                          <w:marLeft w:val="240"/>
                          <w:marRight w:val="0"/>
                          <w:marTop w:val="0"/>
                          <w:marBottom w:val="0"/>
                          <w:divBdr>
                            <w:top w:val="none" w:sz="0" w:space="0" w:color="auto"/>
                            <w:left w:val="none" w:sz="0" w:space="0" w:color="auto"/>
                            <w:bottom w:val="none" w:sz="0" w:space="0" w:color="auto"/>
                            <w:right w:val="none" w:sz="0" w:space="0" w:color="auto"/>
                          </w:divBdr>
                        </w:div>
                      </w:divsChild>
                    </w:div>
                    <w:div w:id="1491560862">
                      <w:marLeft w:val="0"/>
                      <w:marRight w:val="0"/>
                      <w:marTop w:val="0"/>
                      <w:marBottom w:val="0"/>
                      <w:divBdr>
                        <w:top w:val="none" w:sz="0" w:space="0" w:color="auto"/>
                        <w:left w:val="none" w:sz="0" w:space="0" w:color="auto"/>
                        <w:bottom w:val="none" w:sz="0" w:space="0" w:color="auto"/>
                        <w:right w:val="none" w:sz="0" w:space="0" w:color="auto"/>
                      </w:divBdr>
                      <w:divsChild>
                        <w:div w:id="312217547">
                          <w:marLeft w:val="240"/>
                          <w:marRight w:val="0"/>
                          <w:marTop w:val="0"/>
                          <w:marBottom w:val="0"/>
                          <w:divBdr>
                            <w:top w:val="none" w:sz="0" w:space="0" w:color="auto"/>
                            <w:left w:val="none" w:sz="0" w:space="0" w:color="auto"/>
                            <w:bottom w:val="none" w:sz="0" w:space="0" w:color="auto"/>
                            <w:right w:val="none" w:sz="0" w:space="0" w:color="auto"/>
                          </w:divBdr>
                        </w:div>
                      </w:divsChild>
                    </w:div>
                    <w:div w:id="1711152780">
                      <w:marLeft w:val="0"/>
                      <w:marRight w:val="0"/>
                      <w:marTop w:val="0"/>
                      <w:marBottom w:val="0"/>
                      <w:divBdr>
                        <w:top w:val="none" w:sz="0" w:space="0" w:color="auto"/>
                        <w:left w:val="none" w:sz="0" w:space="0" w:color="auto"/>
                        <w:bottom w:val="none" w:sz="0" w:space="0" w:color="auto"/>
                        <w:right w:val="none" w:sz="0" w:space="0" w:color="auto"/>
                      </w:divBdr>
                      <w:divsChild>
                        <w:div w:id="2026516676">
                          <w:marLeft w:val="240"/>
                          <w:marRight w:val="0"/>
                          <w:marTop w:val="0"/>
                          <w:marBottom w:val="0"/>
                          <w:divBdr>
                            <w:top w:val="none" w:sz="0" w:space="0" w:color="auto"/>
                            <w:left w:val="none" w:sz="0" w:space="0" w:color="auto"/>
                            <w:bottom w:val="none" w:sz="0" w:space="0" w:color="auto"/>
                            <w:right w:val="none" w:sz="0" w:space="0" w:color="auto"/>
                          </w:divBdr>
                        </w:div>
                      </w:divsChild>
                    </w:div>
                    <w:div w:id="1723672631">
                      <w:marLeft w:val="0"/>
                      <w:marRight w:val="0"/>
                      <w:marTop w:val="0"/>
                      <w:marBottom w:val="0"/>
                      <w:divBdr>
                        <w:top w:val="none" w:sz="0" w:space="0" w:color="auto"/>
                        <w:left w:val="none" w:sz="0" w:space="0" w:color="auto"/>
                        <w:bottom w:val="none" w:sz="0" w:space="0" w:color="auto"/>
                        <w:right w:val="none" w:sz="0" w:space="0" w:color="auto"/>
                      </w:divBdr>
                      <w:divsChild>
                        <w:div w:id="1882159926">
                          <w:marLeft w:val="240"/>
                          <w:marRight w:val="0"/>
                          <w:marTop w:val="0"/>
                          <w:marBottom w:val="0"/>
                          <w:divBdr>
                            <w:top w:val="none" w:sz="0" w:space="0" w:color="auto"/>
                            <w:left w:val="none" w:sz="0" w:space="0" w:color="auto"/>
                            <w:bottom w:val="none" w:sz="0" w:space="0" w:color="auto"/>
                            <w:right w:val="none" w:sz="0" w:space="0" w:color="auto"/>
                          </w:divBdr>
                        </w:div>
                      </w:divsChild>
                    </w:div>
                    <w:div w:id="287011337">
                      <w:marLeft w:val="0"/>
                      <w:marRight w:val="0"/>
                      <w:marTop w:val="0"/>
                      <w:marBottom w:val="0"/>
                      <w:divBdr>
                        <w:top w:val="none" w:sz="0" w:space="0" w:color="auto"/>
                        <w:left w:val="none" w:sz="0" w:space="0" w:color="auto"/>
                        <w:bottom w:val="none" w:sz="0" w:space="0" w:color="auto"/>
                        <w:right w:val="none" w:sz="0" w:space="0" w:color="auto"/>
                      </w:divBdr>
                      <w:divsChild>
                        <w:div w:id="1479221587">
                          <w:marLeft w:val="240"/>
                          <w:marRight w:val="0"/>
                          <w:marTop w:val="0"/>
                          <w:marBottom w:val="0"/>
                          <w:divBdr>
                            <w:top w:val="none" w:sz="0" w:space="0" w:color="auto"/>
                            <w:left w:val="none" w:sz="0" w:space="0" w:color="auto"/>
                            <w:bottom w:val="none" w:sz="0" w:space="0" w:color="auto"/>
                            <w:right w:val="none" w:sz="0" w:space="0" w:color="auto"/>
                          </w:divBdr>
                        </w:div>
                      </w:divsChild>
                    </w:div>
                    <w:div w:id="279381465">
                      <w:marLeft w:val="0"/>
                      <w:marRight w:val="0"/>
                      <w:marTop w:val="0"/>
                      <w:marBottom w:val="0"/>
                      <w:divBdr>
                        <w:top w:val="none" w:sz="0" w:space="0" w:color="auto"/>
                        <w:left w:val="none" w:sz="0" w:space="0" w:color="auto"/>
                        <w:bottom w:val="none" w:sz="0" w:space="0" w:color="auto"/>
                        <w:right w:val="none" w:sz="0" w:space="0" w:color="auto"/>
                      </w:divBdr>
                      <w:divsChild>
                        <w:div w:id="1638299550">
                          <w:marLeft w:val="240"/>
                          <w:marRight w:val="0"/>
                          <w:marTop w:val="0"/>
                          <w:marBottom w:val="0"/>
                          <w:divBdr>
                            <w:top w:val="none" w:sz="0" w:space="0" w:color="auto"/>
                            <w:left w:val="none" w:sz="0" w:space="0" w:color="auto"/>
                            <w:bottom w:val="none" w:sz="0" w:space="0" w:color="auto"/>
                            <w:right w:val="none" w:sz="0" w:space="0" w:color="auto"/>
                          </w:divBdr>
                        </w:div>
                      </w:divsChild>
                    </w:div>
                    <w:div w:id="1113212897">
                      <w:marLeft w:val="0"/>
                      <w:marRight w:val="0"/>
                      <w:marTop w:val="0"/>
                      <w:marBottom w:val="0"/>
                      <w:divBdr>
                        <w:top w:val="none" w:sz="0" w:space="0" w:color="auto"/>
                        <w:left w:val="none" w:sz="0" w:space="0" w:color="auto"/>
                        <w:bottom w:val="none" w:sz="0" w:space="0" w:color="auto"/>
                        <w:right w:val="none" w:sz="0" w:space="0" w:color="auto"/>
                      </w:divBdr>
                      <w:divsChild>
                        <w:div w:id="1551915773">
                          <w:marLeft w:val="240"/>
                          <w:marRight w:val="0"/>
                          <w:marTop w:val="0"/>
                          <w:marBottom w:val="0"/>
                          <w:divBdr>
                            <w:top w:val="none" w:sz="0" w:space="0" w:color="auto"/>
                            <w:left w:val="none" w:sz="0" w:space="0" w:color="auto"/>
                            <w:bottom w:val="none" w:sz="0" w:space="0" w:color="auto"/>
                            <w:right w:val="none" w:sz="0" w:space="0" w:color="auto"/>
                          </w:divBdr>
                        </w:div>
                      </w:divsChild>
                    </w:div>
                    <w:div w:id="699210302">
                      <w:marLeft w:val="0"/>
                      <w:marRight w:val="0"/>
                      <w:marTop w:val="0"/>
                      <w:marBottom w:val="0"/>
                      <w:divBdr>
                        <w:top w:val="none" w:sz="0" w:space="0" w:color="auto"/>
                        <w:left w:val="none" w:sz="0" w:space="0" w:color="auto"/>
                        <w:bottom w:val="none" w:sz="0" w:space="0" w:color="auto"/>
                        <w:right w:val="none" w:sz="0" w:space="0" w:color="auto"/>
                      </w:divBdr>
                      <w:divsChild>
                        <w:div w:id="531961862">
                          <w:marLeft w:val="240"/>
                          <w:marRight w:val="0"/>
                          <w:marTop w:val="0"/>
                          <w:marBottom w:val="0"/>
                          <w:divBdr>
                            <w:top w:val="none" w:sz="0" w:space="0" w:color="auto"/>
                            <w:left w:val="none" w:sz="0" w:space="0" w:color="auto"/>
                            <w:bottom w:val="none" w:sz="0" w:space="0" w:color="auto"/>
                            <w:right w:val="none" w:sz="0" w:space="0" w:color="auto"/>
                          </w:divBdr>
                        </w:div>
                      </w:divsChild>
                    </w:div>
                    <w:div w:id="1863587776">
                      <w:marLeft w:val="0"/>
                      <w:marRight w:val="0"/>
                      <w:marTop w:val="0"/>
                      <w:marBottom w:val="0"/>
                      <w:divBdr>
                        <w:top w:val="none" w:sz="0" w:space="0" w:color="auto"/>
                        <w:left w:val="none" w:sz="0" w:space="0" w:color="auto"/>
                        <w:bottom w:val="none" w:sz="0" w:space="0" w:color="auto"/>
                        <w:right w:val="none" w:sz="0" w:space="0" w:color="auto"/>
                      </w:divBdr>
                      <w:divsChild>
                        <w:div w:id="1379892289">
                          <w:marLeft w:val="240"/>
                          <w:marRight w:val="0"/>
                          <w:marTop w:val="0"/>
                          <w:marBottom w:val="0"/>
                          <w:divBdr>
                            <w:top w:val="none" w:sz="0" w:space="0" w:color="auto"/>
                            <w:left w:val="none" w:sz="0" w:space="0" w:color="auto"/>
                            <w:bottom w:val="none" w:sz="0" w:space="0" w:color="auto"/>
                            <w:right w:val="none" w:sz="0" w:space="0" w:color="auto"/>
                          </w:divBdr>
                        </w:div>
                      </w:divsChild>
                    </w:div>
                    <w:div w:id="1786998667">
                      <w:marLeft w:val="0"/>
                      <w:marRight w:val="0"/>
                      <w:marTop w:val="0"/>
                      <w:marBottom w:val="0"/>
                      <w:divBdr>
                        <w:top w:val="none" w:sz="0" w:space="0" w:color="auto"/>
                        <w:left w:val="none" w:sz="0" w:space="0" w:color="auto"/>
                        <w:bottom w:val="none" w:sz="0" w:space="0" w:color="auto"/>
                        <w:right w:val="none" w:sz="0" w:space="0" w:color="auto"/>
                      </w:divBdr>
                      <w:divsChild>
                        <w:div w:id="1051656408">
                          <w:marLeft w:val="240"/>
                          <w:marRight w:val="0"/>
                          <w:marTop w:val="0"/>
                          <w:marBottom w:val="0"/>
                          <w:divBdr>
                            <w:top w:val="none" w:sz="0" w:space="0" w:color="auto"/>
                            <w:left w:val="none" w:sz="0" w:space="0" w:color="auto"/>
                            <w:bottom w:val="none" w:sz="0" w:space="0" w:color="auto"/>
                            <w:right w:val="none" w:sz="0" w:space="0" w:color="auto"/>
                          </w:divBdr>
                        </w:div>
                      </w:divsChild>
                    </w:div>
                    <w:div w:id="1931809291">
                      <w:marLeft w:val="0"/>
                      <w:marRight w:val="0"/>
                      <w:marTop w:val="0"/>
                      <w:marBottom w:val="0"/>
                      <w:divBdr>
                        <w:top w:val="none" w:sz="0" w:space="0" w:color="auto"/>
                        <w:left w:val="none" w:sz="0" w:space="0" w:color="auto"/>
                        <w:bottom w:val="none" w:sz="0" w:space="0" w:color="auto"/>
                        <w:right w:val="none" w:sz="0" w:space="0" w:color="auto"/>
                      </w:divBdr>
                      <w:divsChild>
                        <w:div w:id="1075739833">
                          <w:marLeft w:val="240"/>
                          <w:marRight w:val="0"/>
                          <w:marTop w:val="0"/>
                          <w:marBottom w:val="0"/>
                          <w:divBdr>
                            <w:top w:val="none" w:sz="0" w:space="0" w:color="auto"/>
                            <w:left w:val="none" w:sz="0" w:space="0" w:color="auto"/>
                            <w:bottom w:val="none" w:sz="0" w:space="0" w:color="auto"/>
                            <w:right w:val="none" w:sz="0" w:space="0" w:color="auto"/>
                          </w:divBdr>
                        </w:div>
                      </w:divsChild>
                    </w:div>
                    <w:div w:id="1895509018">
                      <w:marLeft w:val="0"/>
                      <w:marRight w:val="0"/>
                      <w:marTop w:val="0"/>
                      <w:marBottom w:val="0"/>
                      <w:divBdr>
                        <w:top w:val="none" w:sz="0" w:space="0" w:color="auto"/>
                        <w:left w:val="none" w:sz="0" w:space="0" w:color="auto"/>
                        <w:bottom w:val="none" w:sz="0" w:space="0" w:color="auto"/>
                        <w:right w:val="none" w:sz="0" w:space="0" w:color="auto"/>
                      </w:divBdr>
                      <w:divsChild>
                        <w:div w:id="877204965">
                          <w:marLeft w:val="240"/>
                          <w:marRight w:val="0"/>
                          <w:marTop w:val="0"/>
                          <w:marBottom w:val="0"/>
                          <w:divBdr>
                            <w:top w:val="none" w:sz="0" w:space="0" w:color="auto"/>
                            <w:left w:val="none" w:sz="0" w:space="0" w:color="auto"/>
                            <w:bottom w:val="none" w:sz="0" w:space="0" w:color="auto"/>
                            <w:right w:val="none" w:sz="0" w:space="0" w:color="auto"/>
                          </w:divBdr>
                        </w:div>
                      </w:divsChild>
                    </w:div>
                    <w:div w:id="553348810">
                      <w:marLeft w:val="0"/>
                      <w:marRight w:val="0"/>
                      <w:marTop w:val="0"/>
                      <w:marBottom w:val="0"/>
                      <w:divBdr>
                        <w:top w:val="none" w:sz="0" w:space="0" w:color="auto"/>
                        <w:left w:val="none" w:sz="0" w:space="0" w:color="auto"/>
                        <w:bottom w:val="none" w:sz="0" w:space="0" w:color="auto"/>
                        <w:right w:val="none" w:sz="0" w:space="0" w:color="auto"/>
                      </w:divBdr>
                      <w:divsChild>
                        <w:div w:id="20149932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223480">
      <w:bodyDiv w:val="1"/>
      <w:marLeft w:val="0"/>
      <w:marRight w:val="0"/>
      <w:marTop w:val="0"/>
      <w:marBottom w:val="0"/>
      <w:divBdr>
        <w:top w:val="none" w:sz="0" w:space="0" w:color="auto"/>
        <w:left w:val="none" w:sz="0" w:space="0" w:color="auto"/>
        <w:bottom w:val="none" w:sz="0" w:space="0" w:color="auto"/>
        <w:right w:val="none" w:sz="0" w:space="0" w:color="auto"/>
      </w:divBdr>
    </w:div>
    <w:div w:id="845630893">
      <w:bodyDiv w:val="1"/>
      <w:marLeft w:val="0"/>
      <w:marRight w:val="0"/>
      <w:marTop w:val="0"/>
      <w:marBottom w:val="0"/>
      <w:divBdr>
        <w:top w:val="none" w:sz="0" w:space="0" w:color="auto"/>
        <w:left w:val="none" w:sz="0" w:space="0" w:color="auto"/>
        <w:bottom w:val="none" w:sz="0" w:space="0" w:color="auto"/>
        <w:right w:val="none" w:sz="0" w:space="0" w:color="auto"/>
      </w:divBdr>
    </w:div>
    <w:div w:id="2063018032">
      <w:bodyDiv w:val="1"/>
      <w:marLeft w:val="0"/>
      <w:marRight w:val="0"/>
      <w:marTop w:val="0"/>
      <w:marBottom w:val="0"/>
      <w:divBdr>
        <w:top w:val="none" w:sz="0" w:space="0" w:color="auto"/>
        <w:left w:val="none" w:sz="0" w:space="0" w:color="auto"/>
        <w:bottom w:val="none" w:sz="0" w:space="0" w:color="auto"/>
        <w:right w:val="none" w:sz="0" w:space="0" w:color="auto"/>
      </w:divBdr>
      <w:divsChild>
        <w:div w:id="516504730">
          <w:marLeft w:val="0"/>
          <w:marRight w:val="0"/>
          <w:marTop w:val="0"/>
          <w:marBottom w:val="0"/>
          <w:divBdr>
            <w:top w:val="none" w:sz="0" w:space="0" w:color="auto"/>
            <w:left w:val="none" w:sz="0" w:space="0" w:color="auto"/>
            <w:bottom w:val="none" w:sz="0" w:space="0" w:color="auto"/>
            <w:right w:val="none" w:sz="0" w:space="0" w:color="auto"/>
          </w:divBdr>
          <w:divsChild>
            <w:div w:id="770667439">
              <w:marLeft w:val="0"/>
              <w:marRight w:val="0"/>
              <w:marTop w:val="0"/>
              <w:marBottom w:val="0"/>
              <w:divBdr>
                <w:top w:val="none" w:sz="0" w:space="0" w:color="auto"/>
                <w:left w:val="none" w:sz="0" w:space="0" w:color="auto"/>
                <w:bottom w:val="none" w:sz="0" w:space="0" w:color="auto"/>
                <w:right w:val="none" w:sz="0" w:space="0" w:color="auto"/>
              </w:divBdr>
              <w:divsChild>
                <w:div w:id="1963420280">
                  <w:marLeft w:val="0"/>
                  <w:marRight w:val="0"/>
                  <w:marTop w:val="150"/>
                  <w:marBottom w:val="150"/>
                  <w:divBdr>
                    <w:top w:val="none" w:sz="0" w:space="0" w:color="auto"/>
                    <w:left w:val="none" w:sz="0" w:space="0" w:color="auto"/>
                    <w:bottom w:val="none" w:sz="0" w:space="0" w:color="auto"/>
                    <w:right w:val="none" w:sz="0" w:space="0" w:color="auto"/>
                  </w:divBdr>
                  <w:divsChild>
                    <w:div w:id="859586239">
                      <w:marLeft w:val="0"/>
                      <w:marRight w:val="0"/>
                      <w:marTop w:val="0"/>
                      <w:marBottom w:val="0"/>
                      <w:divBdr>
                        <w:top w:val="none" w:sz="0" w:space="0" w:color="auto"/>
                        <w:left w:val="none" w:sz="0" w:space="0" w:color="auto"/>
                        <w:bottom w:val="none" w:sz="0" w:space="0" w:color="auto"/>
                        <w:right w:val="none" w:sz="0" w:space="0" w:color="auto"/>
                      </w:divBdr>
                      <w:divsChild>
                        <w:div w:id="1238830579">
                          <w:marLeft w:val="240"/>
                          <w:marRight w:val="0"/>
                          <w:marTop w:val="0"/>
                          <w:marBottom w:val="0"/>
                          <w:divBdr>
                            <w:top w:val="none" w:sz="0" w:space="0" w:color="auto"/>
                            <w:left w:val="none" w:sz="0" w:space="0" w:color="auto"/>
                            <w:bottom w:val="none" w:sz="0" w:space="0" w:color="auto"/>
                            <w:right w:val="none" w:sz="0" w:space="0" w:color="auto"/>
                          </w:divBdr>
                        </w:div>
                      </w:divsChild>
                    </w:div>
                    <w:div w:id="635330520">
                      <w:marLeft w:val="0"/>
                      <w:marRight w:val="0"/>
                      <w:marTop w:val="0"/>
                      <w:marBottom w:val="0"/>
                      <w:divBdr>
                        <w:top w:val="none" w:sz="0" w:space="0" w:color="auto"/>
                        <w:left w:val="none" w:sz="0" w:space="0" w:color="auto"/>
                        <w:bottom w:val="none" w:sz="0" w:space="0" w:color="auto"/>
                        <w:right w:val="none" w:sz="0" w:space="0" w:color="auto"/>
                      </w:divBdr>
                      <w:divsChild>
                        <w:div w:id="791095413">
                          <w:marLeft w:val="240"/>
                          <w:marRight w:val="0"/>
                          <w:marTop w:val="0"/>
                          <w:marBottom w:val="0"/>
                          <w:divBdr>
                            <w:top w:val="none" w:sz="0" w:space="0" w:color="auto"/>
                            <w:left w:val="none" w:sz="0" w:space="0" w:color="auto"/>
                            <w:bottom w:val="none" w:sz="0" w:space="0" w:color="auto"/>
                            <w:right w:val="none" w:sz="0" w:space="0" w:color="auto"/>
                          </w:divBdr>
                        </w:div>
                      </w:divsChild>
                    </w:div>
                    <w:div w:id="1635478312">
                      <w:marLeft w:val="0"/>
                      <w:marRight w:val="0"/>
                      <w:marTop w:val="0"/>
                      <w:marBottom w:val="0"/>
                      <w:divBdr>
                        <w:top w:val="none" w:sz="0" w:space="0" w:color="auto"/>
                        <w:left w:val="none" w:sz="0" w:space="0" w:color="auto"/>
                        <w:bottom w:val="none" w:sz="0" w:space="0" w:color="auto"/>
                        <w:right w:val="none" w:sz="0" w:space="0" w:color="auto"/>
                      </w:divBdr>
                      <w:divsChild>
                        <w:div w:id="20765867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13" Type="http://schemas.openxmlformats.org/officeDocument/2006/relationships/image" Target="media/image6.ti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i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tif"/><Relationship Id="rId4" Type="http://schemas.openxmlformats.org/officeDocument/2006/relationships/settings" Target="settings.xml"/><Relationship Id="rId9" Type="http://schemas.openxmlformats.org/officeDocument/2006/relationships/image" Target="media/image2.ti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C32D0-F577-4CB3-85F3-DDA8AB163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2221</TotalTime>
  <Pages>17</Pages>
  <Words>2538</Words>
  <Characters>14469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Bane</dc:creator>
  <cp:keywords/>
  <dc:description/>
  <cp:lastModifiedBy>小池 智己</cp:lastModifiedBy>
  <cp:revision>11</cp:revision>
  <dcterms:created xsi:type="dcterms:W3CDTF">2019-10-25T15:49:00Z</dcterms:created>
  <dcterms:modified xsi:type="dcterms:W3CDTF">2019-10-27T17:28:00Z</dcterms:modified>
</cp:coreProperties>
</file>